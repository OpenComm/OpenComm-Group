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94" w:rsidRDefault="00D20494" w:rsidP="00D20494">
      <w:commentRangeStart w:id="0"/>
      <w:r>
        <w:t>ABSTRACT</w:t>
      </w:r>
      <w:commentRangeEnd w:id="0"/>
      <w:r w:rsidR="00AF5F6B">
        <w:rPr>
          <w:rStyle w:val="CommentReference"/>
        </w:rPr>
        <w:commentReference w:id="0"/>
      </w:r>
      <w:r>
        <w:t>:</w:t>
      </w:r>
    </w:p>
    <w:p w:rsidR="00D20494" w:rsidRDefault="00D20494" w:rsidP="00D20494">
      <w:r>
        <w:t xml:space="preserve">Real time multi-user communication through Voice over IP grants a unique opportunity: the ability to conduct conference calls. Available technologies, however, present challenges such as being </w:t>
      </w:r>
      <w:del w:id="1" w:author="Chris" w:date="2011-10-29T04:59:00Z">
        <w:r w:rsidDel="00D87F1B">
          <w:delText xml:space="preserve">closed and </w:delText>
        </w:r>
      </w:del>
      <w:r>
        <w:t>proprietary in nature, or</w:t>
      </w:r>
      <w:del w:id="2" w:author="Chris" w:date="2011-10-29T04:59:00Z">
        <w:r w:rsidDel="00D87F1B">
          <w:delText xml:space="preserve"> being</w:delText>
        </w:r>
      </w:del>
      <w:r>
        <w:t xml:space="preserve"> limited in features. Especially true is the ubiquitous problem of</w:t>
      </w:r>
      <w:r w:rsidR="001932AC">
        <w:t xml:space="preserve"> in-conference</w:t>
      </w:r>
      <w:r>
        <w:t xml:space="preserve"> person identification. Although solved in video conferencing, the bandwidth demands make this approach </w:t>
      </w:r>
      <w:ins w:id="3" w:author="Chris" w:date="2011-10-29T05:00:00Z">
        <w:r w:rsidR="00D87F1B">
          <w:t xml:space="preserve">to person identification </w:t>
        </w:r>
      </w:ins>
      <w:r>
        <w:t>highly limited. This paper presents available front-end and back-en</w:t>
      </w:r>
      <w:r>
        <w:softHyphen/>
      </w:r>
      <w:r>
        <w:softHyphen/>
        <w:t xml:space="preserve">d changes to the voice conference status quo with the goal of offering a more intuitive and immersive experience. On the back end, </w:t>
      </w:r>
      <w:del w:id="4" w:author="Chris" w:date="2011-10-29T05:00:00Z">
        <w:r w:rsidDel="00C8597C">
          <w:delText xml:space="preserve">development </w:delText>
        </w:r>
      </w:del>
      <w:ins w:id="5" w:author="Chris" w:date="2011-10-29T05:00:00Z">
        <w:r w:rsidR="00C8597C">
          <w:t xml:space="preserve">implementation </w:t>
        </w:r>
      </w:ins>
      <w:r>
        <w:t xml:space="preserve">of 2-dimensional sound spatialization gives users depth and richness of voice present in a live conference. Front-end modifications to the traditional </w:t>
      </w:r>
      <w:proofErr w:type="spellStart"/>
      <w:r>
        <w:t>phone</w:t>
      </w:r>
      <w:del w:id="6" w:author="Chris" w:date="2011-10-29T05:01:00Z">
        <w:r w:rsidDel="00C8597C">
          <w:delText xml:space="preserve"> implementation</w:delText>
        </w:r>
      </w:del>
      <w:ins w:id="7" w:author="Chris" w:date="2011-10-29T05:01:00Z">
        <w:r w:rsidR="00C8597C">
          <w:t>interface</w:t>
        </w:r>
      </w:ins>
      <w:proofErr w:type="spellEnd"/>
      <w:r>
        <w:t xml:space="preserve"> focus on the creation of </w:t>
      </w:r>
      <w:r w:rsidR="00314986">
        <w:t xml:space="preserve">private </w:t>
      </w:r>
      <w:r w:rsidR="0028592B">
        <w:t>side chats</w:t>
      </w:r>
      <w:ins w:id="8" w:author="Chris" w:date="2011-10-29T05:01:00Z">
        <w:r w:rsidR="00C8597C">
          <w:t xml:space="preserve">, with hopes of providing a more natural </w:t>
        </w:r>
      </w:ins>
      <w:ins w:id="9" w:author="Chris" w:date="2011-10-29T05:02:00Z">
        <w:r w:rsidR="00C8597C">
          <w:t>interaction environment</w:t>
        </w:r>
      </w:ins>
      <w:r w:rsidR="00314986">
        <w:t>. We</w:t>
      </w:r>
      <w:r w:rsidR="0028592B">
        <w:t xml:space="preserve"> attempt to implement these changes on an Android application.</w:t>
      </w:r>
    </w:p>
    <w:p w:rsidR="00D20494" w:rsidRDefault="00D20494">
      <w:r>
        <w:br w:type="page"/>
      </w:r>
    </w:p>
    <w:p w:rsidR="000B58F1" w:rsidRDefault="00314F23">
      <w:r>
        <w:lastRenderedPageBreak/>
        <w:t>Introduction:</w:t>
      </w:r>
    </w:p>
    <w:p w:rsidR="000560BB" w:rsidRDefault="006A1F2A">
      <w:r>
        <w:tab/>
        <w:t>Incepted</w:t>
      </w:r>
      <w:r w:rsidR="000560BB">
        <w:t xml:space="preserve"> </w:t>
      </w:r>
      <w:ins w:id="10" w:author="Chris" w:date="2011-10-29T05:02:00Z">
        <w:r w:rsidR="00D318E7">
          <w:t xml:space="preserve">in 2005 </w:t>
        </w:r>
      </w:ins>
      <w:del w:id="11" w:author="Chris" w:date="2011-10-29T05:02:00Z">
        <w:r w:rsidR="000560BB" w:rsidDel="00D318E7">
          <w:delText>six years prior</w:delText>
        </w:r>
      </w:del>
      <w:r w:rsidR="000560BB">
        <w:t xml:space="preserve"> by Cornell Professor Graeme Bailey, OpenComm is a </w:t>
      </w:r>
      <w:del w:id="12" w:author="Chris" w:date="2011-10-29T05:04:00Z">
        <w:r w:rsidR="000560BB" w:rsidDel="00342440">
          <w:delText>research</w:delText>
        </w:r>
      </w:del>
      <w:ins w:id="13" w:author="Chris" w:date="2011-10-29T05:03:00Z">
        <w:r w:rsidR="00D318E7">
          <w:t>, Human-Computer Interaction(HCI) and Security (</w:t>
        </w:r>
        <w:proofErr w:type="spellStart"/>
        <w:r w:rsidR="00D318E7">
          <w:t>HCISec</w:t>
        </w:r>
        <w:proofErr w:type="spellEnd"/>
        <w:r w:rsidR="00D318E7">
          <w:t>)</w:t>
        </w:r>
      </w:ins>
      <w:ins w:id="14" w:author="Chris" w:date="2011-10-29T05:04:00Z">
        <w:r w:rsidR="00342440">
          <w:t xml:space="preserve"> research</w:t>
        </w:r>
      </w:ins>
      <w:r w:rsidR="000560BB">
        <w:t xml:space="preserve"> </w:t>
      </w:r>
      <w:ins w:id="15" w:author="Chris" w:date="2011-10-29T05:03:00Z">
        <w:r w:rsidR="00D318E7">
          <w:t xml:space="preserve">group </w:t>
        </w:r>
      </w:ins>
      <w:del w:id="16" w:author="Chris" w:date="2011-10-29T05:03:00Z">
        <w:r w:rsidR="000560BB" w:rsidDel="00D318E7">
          <w:delText>team</w:delText>
        </w:r>
      </w:del>
      <w:r w:rsidR="000560BB">
        <w:t xml:space="preserve"> </w:t>
      </w:r>
      <w:r>
        <w:t xml:space="preserve">tackling the central question: How do we make mobile </w:t>
      </w:r>
      <w:r w:rsidR="00D27B1E">
        <w:t>conferencing</w:t>
      </w:r>
      <w:r>
        <w:t xml:space="preserve"> as intuitive and immersive as possible?</w:t>
      </w:r>
      <w:r w:rsidR="00FB10FF">
        <w:t xml:space="preserve"> The short</w:t>
      </w:r>
      <w:r w:rsidR="00477A61">
        <w:t xml:space="preserve"> answer is we </w:t>
      </w:r>
      <w:r w:rsidR="005228F3">
        <w:t>emulate</w:t>
      </w:r>
      <w:r w:rsidR="00066E7F">
        <w:t xml:space="preserve"> </w:t>
      </w:r>
      <w:r w:rsidR="00B779BC">
        <w:t xml:space="preserve">and build upon the </w:t>
      </w:r>
      <w:r w:rsidR="00AF0967">
        <w:t>natural</w:t>
      </w:r>
      <w:r w:rsidR="00B779BC">
        <w:t xml:space="preserve"> conferencing experience</w:t>
      </w:r>
      <w:r w:rsidR="00FB10FF">
        <w:t>.</w:t>
      </w:r>
      <w:r w:rsidR="00FD2E97">
        <w:t xml:space="preserve"> Emulation of what is natural</w:t>
      </w:r>
      <w:r w:rsidR="00C535F1">
        <w:t xml:space="preserve"> is refreshingly divergent from</w:t>
      </w:r>
      <w:ins w:id="17" w:author="Chris" w:date="2011-10-29T05:04:00Z">
        <w:r w:rsidR="00854576">
          <w:t xml:space="preserve"> currently</w:t>
        </w:r>
      </w:ins>
      <w:r w:rsidR="00C535F1">
        <w:t xml:space="preserve"> established technologies</w:t>
      </w:r>
      <w:r w:rsidR="00F26342">
        <w:t xml:space="preserve">. This paper serves as a primer to </w:t>
      </w:r>
      <w:r w:rsidR="00EF4A09">
        <w:t>OpenComm's development</w:t>
      </w:r>
      <w:ins w:id="18" w:author="Chris" w:date="2011-10-29T05:04:00Z">
        <w:r w:rsidR="002E5EF6">
          <w:t xml:space="preserve"> and implementation</w:t>
        </w:r>
      </w:ins>
      <w:r w:rsidR="00EF4A09">
        <w:t xml:space="preserve"> of a Voice over IP</w:t>
      </w:r>
      <w:r w:rsidR="001D0AD8">
        <w:t>(VoIP)</w:t>
      </w:r>
      <w:r w:rsidR="00906D3B">
        <w:t xml:space="preserve"> </w:t>
      </w:r>
      <w:r w:rsidR="00CC318A">
        <w:t xml:space="preserve">conferencing </w:t>
      </w:r>
      <w:r w:rsidR="002E6527">
        <w:t>platform featuring soun</w:t>
      </w:r>
      <w:r w:rsidR="003A3ABA">
        <w:t>d spatialization and private side chats</w:t>
      </w:r>
      <w:r w:rsidR="002E6527">
        <w:t>.</w:t>
      </w:r>
    </w:p>
    <w:p w:rsidR="00D24B36" w:rsidRDefault="00D24B36">
      <w:r>
        <w:tab/>
      </w:r>
      <w:r w:rsidR="00550E7B">
        <w:t xml:space="preserve">Real time </w:t>
      </w:r>
      <w:proofErr w:type="spellStart"/>
      <w:r w:rsidR="00550E7B">
        <w:t>voice</w:t>
      </w:r>
      <w:ins w:id="19" w:author="Chris" w:date="2011-10-29T05:06:00Z">
        <w:r w:rsidR="00B454CD">
          <w:t>communication</w:t>
        </w:r>
      </w:ins>
      <w:proofErr w:type="spellEnd"/>
      <w:del w:id="20" w:author="Chris" w:date="2011-10-29T05:06:00Z">
        <w:r w:rsidR="00550E7B" w:rsidDel="00B454CD">
          <w:delText xml:space="preserve"> chat</w:delText>
        </w:r>
      </w:del>
      <w:r w:rsidR="00550E7B">
        <w:t xml:space="preserve">, the backbone of mobile conferencing, </w:t>
      </w:r>
      <w:del w:id="21" w:author="Chris" w:date="2011-10-29T05:06:00Z">
        <w:r w:rsidR="00550E7B" w:rsidDel="00B454CD">
          <w:delText>have existed since the late 19th century</w:delText>
        </w:r>
      </w:del>
      <w:ins w:id="22" w:author="Chris" w:date="2011-10-29T05:06:00Z">
        <w:r w:rsidR="00B454CD">
          <w:t>dates back to the late 19th century</w:t>
        </w:r>
      </w:ins>
      <w:r>
        <w:t xml:space="preserve">. </w:t>
      </w:r>
      <w:r w:rsidR="002D31A4">
        <w:t>Ye</w:t>
      </w:r>
      <w:r w:rsidR="00DB1CBC">
        <w:t>t advancements in</w:t>
      </w:r>
      <w:r w:rsidR="006A6B6F">
        <w:t xml:space="preserve"> </w:t>
      </w:r>
      <w:ins w:id="23" w:author="Chris" w:date="2011-10-29T05:07:00Z">
        <w:r w:rsidR="004846A1">
          <w:t xml:space="preserve">voice </w:t>
        </w:r>
      </w:ins>
      <w:del w:id="24" w:author="Chris" w:date="2011-10-29T05:07:00Z">
        <w:r w:rsidR="00DB1CBC" w:rsidDel="004846A1">
          <w:delText>tele</w:delText>
        </w:r>
      </w:del>
      <w:r w:rsidR="00DB1CBC">
        <w:t xml:space="preserve">communication </w:t>
      </w:r>
      <w:r w:rsidR="002D1243">
        <w:t xml:space="preserve">have been </w:t>
      </w:r>
      <w:r w:rsidR="00C55B97">
        <w:t>sluggish. The</w:t>
      </w:r>
      <w:r w:rsidR="001D56C5">
        <w:t xml:space="preserve"> </w:t>
      </w:r>
      <w:del w:id="25" w:author="Chris" w:date="2011-10-29T05:07:00Z">
        <w:r w:rsidR="00C61DAE" w:rsidDel="00EA76F3">
          <w:delText xml:space="preserve">circuit switching </w:delText>
        </w:r>
      </w:del>
      <w:r w:rsidR="001D56C5">
        <w:t xml:space="preserve">Public Switched Telephone Network </w:t>
      </w:r>
      <w:r w:rsidR="00E16083">
        <w:t>is still</w:t>
      </w:r>
      <w:r w:rsidR="001D56C5">
        <w:t xml:space="preserve"> the infrastructure backbone of this country's landline system -</w:t>
      </w:r>
      <w:r w:rsidR="00BF0CDB">
        <w:t xml:space="preserve"> a should be </w:t>
      </w:r>
      <w:r w:rsidR="000865B2">
        <w:t>obsolete</w:t>
      </w:r>
      <w:r w:rsidR="00BF0CDB">
        <w:t xml:space="preserve"> technology invented in 1889.</w:t>
      </w:r>
      <w:r w:rsidR="008B5D50">
        <w:t xml:space="preserve"> Recent </w:t>
      </w:r>
      <w:r w:rsidR="000865B2">
        <w:t>developments</w:t>
      </w:r>
      <w:r w:rsidR="002C65BD">
        <w:t xml:space="preserve"> in</w:t>
      </w:r>
      <w:r w:rsidR="002633C2">
        <w:t xml:space="preserve"> </w:t>
      </w:r>
      <w:r w:rsidR="0037077C">
        <w:t xml:space="preserve">cellular </w:t>
      </w:r>
      <w:r w:rsidR="009E7944">
        <w:t>technology</w:t>
      </w:r>
      <w:r w:rsidR="00DB1CBC">
        <w:t xml:space="preserve"> have</w:t>
      </w:r>
      <w:r w:rsidR="0037077C">
        <w:t xml:space="preserve"> </w:t>
      </w:r>
      <w:r w:rsidR="002633C2">
        <w:t xml:space="preserve">led to a surge in </w:t>
      </w:r>
      <w:r w:rsidR="00681031">
        <w:t xml:space="preserve">the number of </w:t>
      </w:r>
      <w:r w:rsidR="00D91A42">
        <w:t>mobile devices</w:t>
      </w:r>
      <w:r w:rsidR="00681031">
        <w:t>.</w:t>
      </w:r>
      <w:r w:rsidR="003A64CA">
        <w:t xml:space="preserve"> </w:t>
      </w:r>
      <w:r w:rsidR="00681031">
        <w:t xml:space="preserve"> </w:t>
      </w:r>
      <w:r w:rsidR="00BC2E2C">
        <w:t>Now n</w:t>
      </w:r>
      <w:r w:rsidR="00DD15C7">
        <w:t xml:space="preserve">umbering </w:t>
      </w:r>
      <w:r w:rsidR="00ED14E3">
        <w:t>over</w:t>
      </w:r>
      <w:r w:rsidR="00DD15C7">
        <w:t xml:space="preserve"> five billion</w:t>
      </w:r>
      <w:ins w:id="26" w:author="Chris" w:date="2011-10-29T05:07:00Z">
        <w:r w:rsidR="00EA76F3">
          <w:t xml:space="preserve"> dev</w:t>
        </w:r>
      </w:ins>
      <w:ins w:id="27" w:author="Chris" w:date="2011-10-29T05:08:00Z">
        <w:r w:rsidR="00EA76F3">
          <w:t>ices</w:t>
        </w:r>
      </w:ins>
      <w:r w:rsidR="008D38AD">
        <w:t xml:space="preserve"> across the world</w:t>
      </w:r>
      <w:r w:rsidR="00ED14E3">
        <w:t xml:space="preserve">, </w:t>
      </w:r>
      <w:r w:rsidR="00DD15C7">
        <w:t xml:space="preserve">cellphones - and by extension - </w:t>
      </w:r>
      <w:r w:rsidR="002D3857">
        <w:t>digital communicat</w:t>
      </w:r>
      <w:r w:rsidR="002A1FF4">
        <w:t>ion</w:t>
      </w:r>
      <w:r w:rsidR="001D6517">
        <w:t xml:space="preserve"> </w:t>
      </w:r>
      <w:r w:rsidR="002A1FF4">
        <w:t>is becoming</w:t>
      </w:r>
      <w:r w:rsidR="000C44DB">
        <w:t xml:space="preserve"> an intrinsic part of </w:t>
      </w:r>
      <w:r w:rsidR="00B913C3">
        <w:t xml:space="preserve">our future. </w:t>
      </w:r>
    </w:p>
    <w:p w:rsidR="0080217E" w:rsidRDefault="0080217E">
      <w:r>
        <w:tab/>
        <w:t>The future is n</w:t>
      </w:r>
      <w:r w:rsidR="00615C47">
        <w:t>ow. Google</w:t>
      </w:r>
      <w:r>
        <w:t xml:space="preserve"> and </w:t>
      </w:r>
      <w:r w:rsidR="00D450B4">
        <w:t>Microsoft</w:t>
      </w:r>
      <w:r w:rsidR="00615C47">
        <w:t>, two</w:t>
      </w:r>
      <w:r w:rsidR="008C36FC">
        <w:t xml:space="preserve"> industry</w:t>
      </w:r>
      <w:r>
        <w:t xml:space="preserve"> </w:t>
      </w:r>
      <w:r w:rsidR="008C36FC">
        <w:t>behemoths</w:t>
      </w:r>
      <w:r w:rsidR="00EC4EDD">
        <w:t xml:space="preserve">, </w:t>
      </w:r>
      <w:r>
        <w:t>offer</w:t>
      </w:r>
      <w:r w:rsidR="008C36FC">
        <w:t xml:space="preserve"> users </w:t>
      </w:r>
      <w:r w:rsidR="00C052C2">
        <w:t xml:space="preserve">mobile conferencing </w:t>
      </w:r>
      <w:r w:rsidR="008C36FC">
        <w:t xml:space="preserve">via </w:t>
      </w:r>
      <w:r w:rsidR="001D0AD8">
        <w:t>VoIP</w:t>
      </w:r>
      <w:ins w:id="28" w:author="Chris" w:date="2011-10-29T05:08:00Z">
        <w:r w:rsidR="00F95063">
          <w:t xml:space="preserve"> Free open source alternatives </w:t>
        </w:r>
      </w:ins>
      <w:ins w:id="29" w:author="Chris" w:date="2011-10-29T05:09:00Z">
        <w:r w:rsidR="00F95063">
          <w:t>exist</w:t>
        </w:r>
        <w:r w:rsidR="008B0EB9">
          <w:t xml:space="preserve">, using </w:t>
        </w:r>
        <w:proofErr w:type="spellStart"/>
        <w:r w:rsidR="008B0EB9">
          <w:t>protcol</w:t>
        </w:r>
        <w:r w:rsidR="00CC3350">
          <w:t>s</w:t>
        </w:r>
        <w:proofErr w:type="spellEnd"/>
        <w:r w:rsidR="00CC3350">
          <w:t xml:space="preserve"> such as the Session Initiation Protocol (SIP)</w:t>
        </w:r>
      </w:ins>
      <w:del w:id="30" w:author="Chris" w:date="2011-10-29T05:08:00Z">
        <w:r w:rsidR="001D0AD8" w:rsidDel="00F95063">
          <w:delText>.</w:delText>
        </w:r>
      </w:del>
      <w:ins w:id="31" w:author="Chris" w:date="2011-10-29T05:08:00Z">
        <w:r w:rsidR="00F95063">
          <w:t xml:space="preserve"> </w:t>
        </w:r>
      </w:ins>
      <w:del w:id="32" w:author="Chris" w:date="2011-10-29T05:08:00Z">
        <w:r w:rsidR="00EE444E" w:rsidDel="00F95063">
          <w:delText xml:space="preserve"> </w:delText>
        </w:r>
        <w:r w:rsidR="000E490B" w:rsidDel="00F95063">
          <w:delText>&lt;kinda awkward sentence incoming&gt;</w:delText>
        </w:r>
        <w:r w:rsidR="00934B2D" w:rsidDel="00F95063">
          <w:delText xml:space="preserve"> </w:delText>
        </w:r>
        <w:r w:rsidR="00EE444E" w:rsidDel="00F95063">
          <w:delText xml:space="preserve">If proprietary software is not your thing, </w:delText>
        </w:r>
        <w:r w:rsidR="00D01E2A" w:rsidDel="00F95063">
          <w:delText xml:space="preserve">then </w:delText>
        </w:r>
        <w:r w:rsidR="00EE444E" w:rsidDel="00F95063">
          <w:delText>open source</w:delText>
        </w:r>
        <w:r w:rsidR="00D01E2A" w:rsidDel="00F95063">
          <w:delText xml:space="preserve"> stack</w:delText>
        </w:r>
        <w:r w:rsidR="00B61792" w:rsidDel="00F95063">
          <w:delText>s</w:delText>
        </w:r>
        <w:r w:rsidR="00D01E2A" w:rsidDel="00F95063">
          <w:delText xml:space="preserve"> and clients based upon</w:delText>
        </w:r>
        <w:r w:rsidR="00EE444E" w:rsidDel="00F95063">
          <w:delText xml:space="preserve"> Session</w:delText>
        </w:r>
        <w:r w:rsidR="00D7562D" w:rsidDel="00F95063">
          <w:delText xml:space="preserve"> Initiation Protocol - SIP and Extensible Messaging and P</w:delText>
        </w:r>
        <w:r w:rsidR="00E37494" w:rsidDel="00F95063">
          <w:delText>res</w:delText>
        </w:r>
        <w:r w:rsidR="00C61115" w:rsidDel="00F95063">
          <w:delText>ence P</w:delText>
        </w:r>
        <w:r w:rsidR="005F080C" w:rsidDel="00F95063">
          <w:delText>rotocol - XMPP are available</w:delText>
        </w:r>
      </w:del>
      <w:r w:rsidR="00C61115">
        <w:t xml:space="preserve">. </w:t>
      </w:r>
      <w:r w:rsidR="00693E9F">
        <w:t xml:space="preserve">The usability of VoIP software match </w:t>
      </w:r>
      <w:r w:rsidR="00316BAC">
        <w:t xml:space="preserve">and </w:t>
      </w:r>
      <w:ins w:id="33" w:author="Chris" w:date="2011-10-29T05:09:00Z">
        <w:r w:rsidR="009D4459">
          <w:t xml:space="preserve">in many cases </w:t>
        </w:r>
      </w:ins>
      <w:r w:rsidR="00316BAC">
        <w:t xml:space="preserve">exceed </w:t>
      </w:r>
      <w:r w:rsidR="00481FD2">
        <w:t xml:space="preserve">the traditional landline system. But </w:t>
      </w:r>
      <w:r w:rsidR="007A362A">
        <w:t xml:space="preserve">unchanged is </w:t>
      </w:r>
      <w:r w:rsidR="0006709D">
        <w:t xml:space="preserve">how voice is inputted and outputted. </w:t>
      </w:r>
      <w:r w:rsidR="00843B72">
        <w:t xml:space="preserve">We seem dead-set on faithfully reproducing the sampled voice data. </w:t>
      </w:r>
    </w:p>
    <w:p w:rsidR="00E25012" w:rsidDel="003B2D54" w:rsidRDefault="00EE6A59">
      <w:pPr>
        <w:rPr>
          <w:del w:id="34" w:author="Chris" w:date="2011-10-29T05:13:00Z"/>
        </w:rPr>
      </w:pPr>
      <w:r>
        <w:tab/>
        <w:t xml:space="preserve">OpenComm </w:t>
      </w:r>
      <w:ins w:id="35" w:author="Chris" w:date="2011-10-29T05:10:00Z">
        <w:r w:rsidR="0079368A">
          <w:t>is about</w:t>
        </w:r>
      </w:ins>
      <w:del w:id="36" w:author="Chris" w:date="2011-10-29T05:10:00Z">
        <w:r w:rsidR="00A74E04" w:rsidDel="0079368A">
          <w:delText>studies</w:delText>
        </w:r>
      </w:del>
      <w:r w:rsidR="00A74E04">
        <w:t xml:space="preserve"> modifying the output voice stream </w:t>
      </w:r>
      <w:r w:rsidR="004302BE">
        <w:t>through the introd</w:t>
      </w:r>
      <w:r w:rsidR="008F666C">
        <w:t xml:space="preserve">uction of sound spatialization. </w:t>
      </w:r>
      <w:r w:rsidR="000E07A9">
        <w:t>To provide for this innovative idea</w:t>
      </w:r>
      <w:r w:rsidR="008F666C">
        <w:t xml:space="preserve">, </w:t>
      </w:r>
      <w:r w:rsidR="00A10293">
        <w:t xml:space="preserve">OpenComm </w:t>
      </w:r>
      <w:r w:rsidR="000E07A9">
        <w:t>is also</w:t>
      </w:r>
      <w:r w:rsidR="00E467B5">
        <w:t xml:space="preserve"> </w:t>
      </w:r>
      <w:r w:rsidR="004B3FB4">
        <w:t>about creating</w:t>
      </w:r>
      <w:r w:rsidR="00521B25">
        <w:t xml:space="preserve"> the best </w:t>
      </w:r>
      <w:ins w:id="37" w:author="Chris" w:date="2011-10-29T05:10:00Z">
        <w:r w:rsidR="0079368A">
          <w:t>graphical</w:t>
        </w:r>
      </w:ins>
      <w:ins w:id="38" w:author="Chris" w:date="2011-10-29T05:11:00Z">
        <w:r w:rsidR="0079368A">
          <w:t xml:space="preserve"> user interface</w:t>
        </w:r>
      </w:ins>
      <w:del w:id="39" w:author="Chris" w:date="2011-10-29T05:10:00Z">
        <w:r w:rsidR="00521B25" w:rsidDel="0079368A">
          <w:delText>front-end</w:delText>
        </w:r>
      </w:del>
      <w:del w:id="40" w:author="Chris" w:date="2011-10-29T05:11:00Z">
        <w:r w:rsidR="00521B25" w:rsidDel="0079368A">
          <w:delText xml:space="preserve"> interfacing experience for the user</w:delText>
        </w:r>
      </w:del>
      <w:r w:rsidR="00521B25">
        <w:t xml:space="preserve">. </w:t>
      </w:r>
      <w:r w:rsidR="000E07A9">
        <w:t xml:space="preserve">As such, </w:t>
      </w:r>
      <w:proofErr w:type="spellStart"/>
      <w:ins w:id="41" w:author="Chris" w:date="2011-10-29T05:11:00Z">
        <w:r w:rsidR="0079368A">
          <w:t>OpemC</w:t>
        </w:r>
      </w:ins>
      <w:ins w:id="42" w:author="Chris" w:date="2011-10-29T05:12:00Z">
        <w:r w:rsidR="0079368A">
          <w:t>omm</w:t>
        </w:r>
      </w:ins>
      <w:proofErr w:type="spellEnd"/>
      <w:del w:id="43" w:author="Chris" w:date="2011-10-29T05:11:00Z">
        <w:r w:rsidR="00B350B9" w:rsidDel="0079368A">
          <w:delText>we</w:delText>
        </w:r>
      </w:del>
      <w:r w:rsidR="00466B95">
        <w:t xml:space="preserve"> </w:t>
      </w:r>
      <w:del w:id="44" w:author="Chris" w:date="2011-10-29T05:12:00Z">
        <w:r w:rsidR="00B350B9" w:rsidDel="0079368A">
          <w:delText>are</w:delText>
        </w:r>
      </w:del>
      <w:ins w:id="45" w:author="Chris" w:date="2011-10-29T05:12:00Z">
        <w:r w:rsidR="0079368A">
          <w:t xml:space="preserve"> is</w:t>
        </w:r>
      </w:ins>
      <w:r w:rsidR="00B350B9">
        <w:t xml:space="preserve"> also</w:t>
      </w:r>
      <w:r w:rsidR="00466B95">
        <w:t xml:space="preserve"> </w:t>
      </w:r>
      <w:ins w:id="46" w:author="Chris" w:date="2011-10-29T05:12:00Z">
        <w:r w:rsidR="0079368A">
          <w:t xml:space="preserve">an </w:t>
        </w:r>
      </w:ins>
      <w:r w:rsidR="002C50F8">
        <w:t>innovator</w:t>
      </w:r>
      <w:del w:id="47" w:author="Chris" w:date="2011-10-29T05:12:00Z">
        <w:r w:rsidR="002C50F8" w:rsidDel="0079368A">
          <w:delText>s</w:delText>
        </w:r>
      </w:del>
      <w:r w:rsidR="00466B95">
        <w:t xml:space="preserve"> in the realm of Hum</w:t>
      </w:r>
      <w:r w:rsidR="00EE2DD2">
        <w:t>an-Computer Inte</w:t>
      </w:r>
      <w:r w:rsidR="00FF0E9E">
        <w:t>rfacing</w:t>
      </w:r>
      <w:ins w:id="48" w:author="Chris" w:date="2011-10-29T05:12:00Z">
        <w:r w:rsidR="0079368A">
          <w:t xml:space="preserve">, </w:t>
        </w:r>
      </w:ins>
      <w:proofErr w:type="spellStart"/>
      <w:ins w:id="49" w:author="Chris" w:date="2011-10-29T05:13:00Z">
        <w:r w:rsidR="0079368A">
          <w:t>primairly</w:t>
        </w:r>
        <w:proofErr w:type="spellEnd"/>
        <w:r w:rsidR="0079368A">
          <w:t xml:space="preserve"> through the creation of </w:t>
        </w:r>
      </w:ins>
      <w:del w:id="50" w:author="Chris" w:date="2011-10-29T05:12:00Z">
        <w:r w:rsidR="00FF0E9E" w:rsidDel="0079368A">
          <w:delText xml:space="preserve">, focusing </w:delText>
        </w:r>
      </w:del>
      <w:del w:id="51" w:author="Chris" w:date="2011-10-29T05:13:00Z">
        <w:r w:rsidR="00FF0E9E" w:rsidDel="0079368A">
          <w:delText xml:space="preserve">on creating </w:delText>
        </w:r>
      </w:del>
      <w:r w:rsidR="00466B95">
        <w:t xml:space="preserve">voice specialized </w:t>
      </w:r>
      <w:proofErr w:type="spellStart"/>
      <w:r w:rsidR="00466B95">
        <w:t>subchats.</w:t>
      </w:r>
    </w:p>
    <w:p w:rsidR="003B2D54" w:rsidRPr="003B2D54" w:rsidDel="003B2D54" w:rsidRDefault="00E25012">
      <w:pPr>
        <w:rPr>
          <w:del w:id="52" w:author="Chris" w:date="2011-10-29T05:13:00Z"/>
        </w:rPr>
      </w:pPr>
      <w:del w:id="53" w:author="Chris" w:date="2011-10-29T05:13:00Z">
        <w:r w:rsidDel="003B2D54">
          <w:br w:type="page"/>
        </w:r>
        <w:r w:rsidR="001C15D7" w:rsidRPr="003B2D54" w:rsidDel="003B2D54">
          <w:lastRenderedPageBreak/>
          <w:br w:type="page"/>
        </w:r>
      </w:del>
    </w:p>
    <w:p w:rsidR="001C15D7" w:rsidRDefault="001C15D7" w:rsidP="001C15D7">
      <w:r>
        <w:lastRenderedPageBreak/>
        <w:t>User</w:t>
      </w:r>
      <w:proofErr w:type="spellEnd"/>
      <w:r>
        <w:t xml:space="preserve"> Experience</w:t>
      </w:r>
    </w:p>
    <w:p w:rsidR="001C15D7" w:rsidRDefault="001C15D7" w:rsidP="001C15D7">
      <w:r>
        <w:tab/>
        <w:t xml:space="preserve">OpenComm provides the user with an environment that </w:t>
      </w:r>
      <w:del w:id="54" w:author="Chris" w:date="2011-10-29T05:15:00Z">
        <w:r w:rsidDel="003B2D54">
          <w:delText>attempts to mimic</w:delText>
        </w:r>
      </w:del>
      <w:ins w:id="55" w:author="Chris" w:date="2011-10-29T05:15:00Z">
        <w:r w:rsidR="003B2D54">
          <w:t>mimics and builds upon</w:t>
        </w:r>
      </w:ins>
      <w:r>
        <w:t xml:space="preserve"> the traditional conference room. It is not always possible to physically accommodate all participants of a conference, especially with the globalization of companies and operations. Thus, </w:t>
      </w:r>
      <w:proofErr w:type="spellStart"/>
      <w:ins w:id="56" w:author="Chris" w:date="2011-10-29T05:16:00Z">
        <w:r w:rsidR="00AC2E4C">
          <w:t>OpenComm</w:t>
        </w:r>
      </w:ins>
      <w:del w:id="57" w:author="Chris" w:date="2011-10-29T05:16:00Z">
        <w:r w:rsidDel="00AC2E4C">
          <w:delText xml:space="preserve">this application </w:delText>
        </w:r>
      </w:del>
      <w:r>
        <w:t>is</w:t>
      </w:r>
      <w:proofErr w:type="spellEnd"/>
      <w:r>
        <w:t xml:space="preserve"> important in that it </w:t>
      </w:r>
      <w:del w:id="58" w:author="Chris" w:date="2011-10-29T05:16:00Z">
        <w:r w:rsidDel="00AC2E4C">
          <w:delText>can alleviate</w:delText>
        </w:r>
      </w:del>
      <w:proofErr w:type="spellStart"/>
      <w:ins w:id="59" w:author="Chris" w:date="2011-10-29T05:16:00Z">
        <w:r w:rsidR="00AC2E4C">
          <w:t>alleivates</w:t>
        </w:r>
      </w:ins>
      <w:proofErr w:type="spellEnd"/>
      <w:r>
        <w:t xml:space="preserve"> frustrations users </w:t>
      </w:r>
      <w:del w:id="60" w:author="Chris" w:date="2011-10-29T05:16:00Z">
        <w:r w:rsidDel="0096425F">
          <w:delText>have had</w:delText>
        </w:r>
      </w:del>
      <w:ins w:id="61" w:author="Chris" w:date="2011-10-29T05:16:00Z">
        <w:r w:rsidR="0096425F">
          <w:t>have</w:t>
        </w:r>
      </w:ins>
      <w:r>
        <w:t xml:space="preserve"> with </w:t>
      </w:r>
      <w:ins w:id="62" w:author="Chris" w:date="2011-10-29T05:23:00Z">
        <w:r w:rsidR="002C33AD">
          <w:t>the mobile conferencing status quo.</w:t>
        </w:r>
      </w:ins>
      <w:del w:id="63" w:author="Chris" w:date="2011-10-29T05:23:00Z">
        <w:r w:rsidDel="002C33AD">
          <w:delText>usual multi-way calling</w:delText>
        </w:r>
      </w:del>
      <w:r>
        <w:t xml:space="preserve">. </w:t>
      </w:r>
      <w:commentRangeStart w:id="64"/>
      <w:ins w:id="65" w:author="Chris" w:date="2011-10-29T05:25:00Z">
        <w:r w:rsidR="00155619">
          <w:t>I</w:t>
        </w:r>
      </w:ins>
      <w:ins w:id="66" w:author="Chris" w:date="2011-10-29T05:23:00Z">
        <w:r w:rsidR="002C33AD">
          <w:t>n this section we specifically see</w:t>
        </w:r>
      </w:ins>
      <w:ins w:id="67" w:author="Chris" w:date="2011-10-29T05:21:00Z">
        <w:r w:rsidR="002C33AD">
          <w:t xml:space="preserve"> </w:t>
        </w:r>
      </w:ins>
      <w:ins w:id="68" w:author="Chris" w:date="2011-10-29T05:22:00Z">
        <w:r w:rsidR="002C33AD">
          <w:t>how an intuitive application of private subchats give conferences a much more dynamic nature</w:t>
        </w:r>
      </w:ins>
      <w:commentRangeEnd w:id="64"/>
      <w:ins w:id="69" w:author="Chris" w:date="2011-10-29T05:25:00Z">
        <w:r w:rsidR="00155619">
          <w:rPr>
            <w:rStyle w:val="CommentReference"/>
          </w:rPr>
          <w:commentReference w:id="64"/>
        </w:r>
      </w:ins>
    </w:p>
    <w:p w:rsidR="001C15D7" w:rsidRDefault="001C15D7" w:rsidP="001C15D7">
      <w:pPr>
        <w:ind w:firstLine="720"/>
      </w:pPr>
      <w:r>
        <w:t xml:space="preserve">The user </w:t>
      </w:r>
      <w:del w:id="70" w:author="Chris" w:date="2011-10-29T05:24:00Z">
        <w:r w:rsidDel="00162F3B">
          <w:delText>only needs</w:delText>
        </w:r>
      </w:del>
      <w:ins w:id="71" w:author="Chris" w:date="2011-10-29T05:24:00Z">
        <w:r w:rsidR="00162F3B">
          <w:t xml:space="preserve">needs </w:t>
        </w:r>
        <w:commentRangeStart w:id="72"/>
        <w:r w:rsidR="00162F3B">
          <w:t>only</w:t>
        </w:r>
        <w:commentRangeEnd w:id="72"/>
        <w:r w:rsidR="00AF5F6B">
          <w:rPr>
            <w:rStyle w:val="CommentReference"/>
          </w:rPr>
          <w:commentReference w:id="72"/>
        </w:r>
      </w:ins>
      <w:r>
        <w:t xml:space="preserve"> </w:t>
      </w:r>
      <w:del w:id="73" w:author="Chris" w:date="2011-10-29T05:17:00Z">
        <w:r w:rsidDel="008D19A7">
          <w:delText>a smart phone</w:delText>
        </w:r>
      </w:del>
      <w:ins w:id="74" w:author="Chris" w:date="2011-10-29T05:17:00Z">
        <w:r w:rsidR="008D19A7">
          <w:t xml:space="preserve">an Android </w:t>
        </w:r>
        <w:proofErr w:type="spellStart"/>
        <w:r w:rsidR="008D19A7">
          <w:t>smartphone</w:t>
        </w:r>
      </w:ins>
      <w:proofErr w:type="spellEnd"/>
      <w:r>
        <w:t xml:space="preserve"> and a set of headphones. From her phone, the user—Alice, for example—may open up the OpenComm application to get started. </w:t>
      </w:r>
      <w:del w:id="75" w:author="Chris" w:date="2011-10-29T05:17:00Z">
        <w:r w:rsidDel="008D19A7">
          <w:delText xml:space="preserve">Once inside the actual application, Alice may create a conference room and select any number of people from her contact list to join. From there she may begin conversing in the actual conference. </w:delText>
        </w:r>
      </w:del>
      <w:ins w:id="76" w:author="Chris" w:date="2011-10-29T05:17:00Z">
        <w:r w:rsidR="008D19A7">
          <w:t>Then, the creation of a vir</w:t>
        </w:r>
      </w:ins>
      <w:ins w:id="77" w:author="Chris" w:date="2011-10-29T05:18:00Z">
        <w:r w:rsidR="008D19A7">
          <w:t>tual</w:t>
        </w:r>
        <w:r w:rsidR="008E59FB">
          <w:t xml:space="preserve"> conference is as easy as inviting</w:t>
        </w:r>
        <w:r w:rsidR="008D19A7">
          <w:t xml:space="preserve"> people from Alice's contact list.</w:t>
        </w:r>
      </w:ins>
    </w:p>
    <w:p w:rsidR="001C15D7" w:rsidRDefault="001C15D7" w:rsidP="001C15D7">
      <w:r>
        <w:tab/>
        <w:t>Within</w:t>
      </w:r>
      <w:ins w:id="78" w:author="Chris" w:date="2011-10-29T05:19:00Z">
        <w:r w:rsidR="00A97A58">
          <w:t xml:space="preserve"> Alice's</w:t>
        </w:r>
      </w:ins>
      <w:del w:id="79" w:author="Chris" w:date="2011-10-29T05:19:00Z">
        <w:r w:rsidDel="00A97A58">
          <w:delText xml:space="preserve"> the</w:delText>
        </w:r>
      </w:del>
      <w:r>
        <w:t xml:space="preserve"> </w:t>
      </w:r>
      <w:proofErr w:type="spellStart"/>
      <w:r>
        <w:t>conference,</w:t>
      </w:r>
      <w:ins w:id="80" w:author="Chris" w:date="2011-10-29T05:20:00Z">
        <w:r w:rsidR="00DD4494">
          <w:t>the</w:t>
        </w:r>
        <w:proofErr w:type="spellEnd"/>
        <w:r w:rsidR="00DD4494">
          <w:t xml:space="preserve"> three curved lines at the bottom of the conversation area indicate Alice's relative position to other users, whom are represented each by a colored border icon.</w:t>
        </w:r>
      </w:ins>
      <w:del w:id="81" w:author="Chris" w:date="2011-10-29T05:25:00Z">
        <w:r w:rsidDel="00155619">
          <w:delText xml:space="preserve"> each person the user is speaking with is represented by an icon with a coloured border and the person’s name</w:delText>
        </w:r>
      </w:del>
      <w:r>
        <w:t xml:space="preserve">. These icons are </w:t>
      </w:r>
      <w:proofErr w:type="spellStart"/>
      <w:r>
        <w:t>draggable</w:t>
      </w:r>
      <w:proofErr w:type="spellEnd"/>
      <w:r>
        <w:t xml:space="preserve"> on the screen.</w:t>
      </w:r>
      <w:del w:id="82" w:author="Chris" w:date="2011-10-29T05:26:00Z">
        <w:r w:rsidDel="00155619">
          <w:delText xml:space="preserve"> At the bottom of the conversation area, three curved lines are used to indicate where Alice is relative to the icons</w:delText>
        </w:r>
      </w:del>
      <w:r>
        <w:t xml:space="preserve">. This distance from her to each person represents the arrangement in the conference space. This arrangement is reflected in the audio feedback through the headphones via a method called sound spatialization. </w:t>
      </w:r>
      <w:del w:id="83" w:author="Chris" w:date="2011-10-29T05:26:00Z">
        <w:r w:rsidDel="00155619">
          <w:delText>The algorithms and implementation comprising sound spatialization are discussed later on in this paper.</w:delText>
        </w:r>
      </w:del>
      <w:ins w:id="84" w:author="Chris" w:date="2011-10-29T05:26:00Z">
        <w:r w:rsidR="00155619">
          <w:t>More details on sound spatialization later</w:t>
        </w:r>
        <w:r w:rsidR="005A19A2">
          <w:t>.</w:t>
        </w:r>
      </w:ins>
    </w:p>
    <w:p w:rsidR="001C15D7" w:rsidRDefault="001C15D7" w:rsidP="001C15D7">
      <w:r>
        <w:tab/>
        <w:t xml:space="preserve">If Alice places Bob’s icon to her right, </w:t>
      </w:r>
      <w:del w:id="85" w:author="Chris" w:date="2011-10-29T05:26:00Z">
        <w:r w:rsidDel="005A19A2">
          <w:delText xml:space="preserve">then </w:delText>
        </w:r>
      </w:del>
      <w:r>
        <w:t xml:space="preserve">she will primarily hear Bob’s voice coming through her right headphone. As she drags Bob’s icon to her left, the sound will transition seamlessly until </w:t>
      </w:r>
      <w:del w:id="86" w:author="Chris" w:date="2011-10-29T05:27:00Z">
        <w:r w:rsidDel="00632CC5">
          <w:delText xml:space="preserve">it seems that </w:delText>
        </w:r>
      </w:del>
      <w:r>
        <w:t>Bob</w:t>
      </w:r>
      <w:ins w:id="87" w:author="Chris" w:date="2011-10-29T05:29:00Z">
        <w:r w:rsidR="00632CC5">
          <w:t xml:space="preserve"> appears to be</w:t>
        </w:r>
      </w:ins>
      <w:r>
        <w:t xml:space="preserve"> </w:t>
      </w:r>
      <w:del w:id="88" w:author="Chris" w:date="2011-10-29T05:29:00Z">
        <w:r w:rsidDel="00632CC5">
          <w:delText xml:space="preserve">is </w:delText>
        </w:r>
      </w:del>
      <w:r>
        <w:t xml:space="preserve">speaking to Alice from the left. As Bob’s icon is dragged farther away from Alice’s, </w:t>
      </w:r>
      <w:ins w:id="89" w:author="Chris" w:date="2011-10-29T05:29:00Z">
        <w:r w:rsidR="00632CC5">
          <w:t xml:space="preserve">Bob's </w:t>
        </w:r>
      </w:ins>
      <w:del w:id="90" w:author="Chris" w:date="2011-10-29T05:29:00Z">
        <w:r w:rsidDel="00632CC5">
          <w:delText>his</w:delText>
        </w:r>
      </w:del>
      <w:r>
        <w:t xml:space="preserve"> volume will decrease, and as he is brought closer, Alice will perceive </w:t>
      </w:r>
      <w:del w:id="91" w:author="Chris" w:date="2011-10-29T05:30:00Z">
        <w:r w:rsidDel="00BC7861">
          <w:delText>his voice</w:delText>
        </w:r>
      </w:del>
      <w:ins w:id="92" w:author="Chris" w:date="2011-10-29T05:30:00Z">
        <w:r w:rsidR="00BC7861">
          <w:t>Bob</w:t>
        </w:r>
      </w:ins>
      <w:r>
        <w:t xml:space="preserve"> to be louder. Note that each user can have a unique configuration of the icons, and as such each user </w:t>
      </w:r>
      <w:del w:id="93" w:author="Chris" w:date="2011-10-29T05:31:00Z">
        <w:r w:rsidDel="00012AB5">
          <w:delText>experiences the conference space differently</w:delText>
        </w:r>
      </w:del>
      <w:ins w:id="94" w:author="Chris" w:date="2011-10-29T05:31:00Z">
        <w:r w:rsidR="00012AB5">
          <w:t>is granted full customization powers</w:t>
        </w:r>
      </w:ins>
      <w:r>
        <w:t xml:space="preserve">, as per </w:t>
      </w:r>
      <w:del w:id="95" w:author="Chris" w:date="2011-10-29T05:30:00Z">
        <w:r w:rsidDel="0003399B">
          <w:delText>his or her</w:delText>
        </w:r>
      </w:del>
      <w:ins w:id="96" w:author="Chris" w:date="2011-10-29T05:30:00Z">
        <w:r w:rsidR="0003399B">
          <w:t>the user's</w:t>
        </w:r>
      </w:ins>
      <w:r>
        <w:t xml:space="preserve"> preferences.</w:t>
      </w:r>
    </w:p>
    <w:p w:rsidR="001C15D7" w:rsidDel="002E7F02" w:rsidRDefault="001C15D7" w:rsidP="001C15D7">
      <w:pPr>
        <w:rPr>
          <w:del w:id="97" w:author="Chris" w:date="2011-10-29T05:35:00Z"/>
        </w:rPr>
      </w:pPr>
      <w:r>
        <w:tab/>
      </w:r>
      <w:del w:id="98" w:author="Chris" w:date="2011-10-29T05:31:00Z">
        <w:r w:rsidDel="00BB0956">
          <w:delText xml:space="preserve">It might be the case </w:delText>
        </w:r>
      </w:del>
      <w:r>
        <w:t>in a</w:t>
      </w:r>
      <w:del w:id="99" w:author="Chris" w:date="2011-10-29T05:31:00Z">
        <w:r w:rsidDel="00D10BF1">
          <w:delText xml:space="preserve"> real-life</w:delText>
        </w:r>
      </w:del>
      <w:r>
        <w:t xml:space="preserve"> conference </w:t>
      </w:r>
      <w:ins w:id="100" w:author="Chris" w:date="2011-10-29T05:32:00Z">
        <w:r w:rsidR="00B05352">
          <w:t>scenario</w:t>
        </w:r>
        <w:r w:rsidR="00D10BF1">
          <w:t xml:space="preserve">, </w:t>
        </w:r>
      </w:ins>
      <w:del w:id="101" w:author="Chris" w:date="2011-10-29T05:31:00Z">
        <w:r w:rsidDel="00BB0956">
          <w:delText xml:space="preserve">where </w:delText>
        </w:r>
      </w:del>
      <w:r>
        <w:t xml:space="preserve">Alice </w:t>
      </w:r>
      <w:ins w:id="102" w:author="Chris" w:date="2011-10-29T05:31:00Z">
        <w:r w:rsidR="00BB0956">
          <w:t xml:space="preserve">may </w:t>
        </w:r>
      </w:ins>
      <w:r>
        <w:t>want</w:t>
      </w:r>
      <w:del w:id="103" w:author="Chris" w:date="2011-10-29T05:31:00Z">
        <w:r w:rsidDel="00BB0956">
          <w:delText>s</w:delText>
        </w:r>
      </w:del>
      <w:r>
        <w:t xml:space="preserve"> to convey some </w:t>
      </w:r>
      <w:del w:id="104" w:author="Chris" w:date="2011-10-29T05:31:00Z">
        <w:r w:rsidDel="00BA0C61">
          <w:delText>private</w:delText>
        </w:r>
      </w:del>
      <w:r>
        <w:t xml:space="preserve"> information to Bob </w:t>
      </w:r>
      <w:del w:id="105" w:author="Chris" w:date="2011-10-29T05:31:00Z">
        <w:r w:rsidDel="00BA0C61">
          <w:delText>without the rest of the conference members hearing</w:delText>
        </w:r>
      </w:del>
      <w:ins w:id="106" w:author="Chris" w:date="2011-10-29T05:31:00Z">
        <w:r w:rsidR="00BA0C61">
          <w:t>in private</w:t>
        </w:r>
      </w:ins>
      <w:r>
        <w:t xml:space="preserve">. In </w:t>
      </w:r>
      <w:ins w:id="107" w:author="Chris" w:date="2011-10-29T05:32:00Z">
        <w:r w:rsidR="00B05352">
          <w:t xml:space="preserve">the </w:t>
        </w:r>
      </w:ins>
      <w:r>
        <w:t>real</w:t>
      </w:r>
      <w:ins w:id="108" w:author="Chris" w:date="2011-10-29T05:35:00Z">
        <w:r w:rsidR="00CE4E61">
          <w:t xml:space="preserve"> world</w:t>
        </w:r>
      </w:ins>
      <w:del w:id="109" w:author="Chris" w:date="2011-10-29T05:35:00Z">
        <w:r w:rsidDel="00CE4E61">
          <w:delText>-life</w:delText>
        </w:r>
      </w:del>
      <w:r>
        <w:t xml:space="preserve">, we are limited by the methods we can use to achieve this. Alice may simply whisper to Bob, but only if he is sitting next to her. </w:t>
      </w:r>
      <w:ins w:id="110" w:author="Chris" w:date="2011-10-29T05:33:00Z">
        <w:r w:rsidR="001971D2">
          <w:t>Or w</w:t>
        </w:r>
      </w:ins>
      <w:del w:id="111" w:author="Chris" w:date="2011-10-29T05:33:00Z">
        <w:r w:rsidDel="001971D2">
          <w:delText>W</w:delText>
        </w:r>
      </w:del>
      <w:r>
        <w:t xml:space="preserve">ith the advancement of mobile technology, Alice may </w:t>
      </w:r>
      <w:del w:id="112" w:author="Chris" w:date="2011-10-29T05:33:00Z">
        <w:r w:rsidDel="001971D2">
          <w:delText>send</w:delText>
        </w:r>
      </w:del>
      <w:ins w:id="113" w:author="Chris" w:date="2011-10-29T05:33:00Z">
        <w:r w:rsidR="001971D2">
          <w:t>discretely send</w:t>
        </w:r>
      </w:ins>
      <w:r>
        <w:t xml:space="preserve"> Bob a text message as an alternative. Both of these options are fairly obvious to their peers and </w:t>
      </w:r>
      <w:del w:id="114" w:author="Chris" w:date="2011-10-29T05:34:00Z">
        <w:r w:rsidDel="00170410">
          <w:delText>will not necessarily protect the information being communication</w:delText>
        </w:r>
      </w:del>
      <w:ins w:id="115" w:author="Chris" w:date="2011-10-29T05:34:00Z">
        <w:r w:rsidR="00170410">
          <w:t>are hardly foolproof</w:t>
        </w:r>
      </w:ins>
      <w:r>
        <w:t>.</w:t>
      </w:r>
      <w:ins w:id="116" w:author="Chris" w:date="2011-10-29T05:34:00Z">
        <w:r w:rsidR="002E7F02">
          <w:t xml:space="preserve"> In the virtual world, we are able to guarantee secure </w:t>
        </w:r>
        <w:proofErr w:type="spellStart"/>
        <w:r w:rsidR="002E7F02">
          <w:t>communciation</w:t>
        </w:r>
        <w:proofErr w:type="spellEnd"/>
        <w:r w:rsidR="002E7F02">
          <w:t xml:space="preserve"> channels through the </w:t>
        </w:r>
      </w:ins>
      <w:ins w:id="117" w:author="Chris" w:date="2011-10-29T05:35:00Z">
        <w:r w:rsidR="002E7F02">
          <w:t>notion of side chats.</w:t>
        </w:r>
      </w:ins>
      <w:del w:id="118" w:author="Chris" w:date="2011-10-29T05:35:00Z">
        <w:r w:rsidDel="002E7F02">
          <w:delText xml:space="preserve"> As a result of this, we propose the notion of side chats.</w:delText>
        </w:r>
      </w:del>
    </w:p>
    <w:p w:rsidR="001C15D7" w:rsidRDefault="001C15D7" w:rsidP="001C15D7">
      <w:r>
        <w:tab/>
        <w:t xml:space="preserve">Below the conference space is a bar </w:t>
      </w:r>
      <w:del w:id="119" w:author="Chris" w:date="2011-10-29T05:39:00Z">
        <w:r w:rsidDel="006F37B8">
          <w:delText>which contains</w:delText>
        </w:r>
      </w:del>
      <w:ins w:id="120" w:author="Chris" w:date="2011-10-29T05:39:00Z">
        <w:r w:rsidR="006F37B8">
          <w:t>containing</w:t>
        </w:r>
      </w:ins>
      <w:r>
        <w:t xml:space="preserve"> several square</w:t>
      </w:r>
      <w:ins w:id="121" w:author="Chris" w:date="2011-10-29T05:39:00Z">
        <w:r w:rsidR="006F37B8">
          <w:t>s</w:t>
        </w:r>
      </w:ins>
      <w:r>
        <w:t xml:space="preserve">. The </w:t>
      </w:r>
      <w:ins w:id="122" w:author="Chris" w:date="2011-10-29T05:39:00Z">
        <w:r w:rsidR="00FA147C">
          <w:t xml:space="preserve">anchored </w:t>
        </w:r>
      </w:ins>
      <w:r>
        <w:t>leftmost square</w:t>
      </w:r>
      <w:del w:id="123" w:author="Chris" w:date="2011-10-29T05:39:00Z">
        <w:r w:rsidDel="00FA147C">
          <w:delText>, which is anchored</w:delText>
        </w:r>
      </w:del>
      <w:r>
        <w:t xml:space="preserve">, always links back to the main conference. The remaining squares </w:t>
      </w:r>
      <w:r>
        <w:lastRenderedPageBreak/>
        <w:t xml:space="preserve">are a scrollable list of the user’s side chats. Alice can create a new side chat by clicking on the plus button and inviting members of the conference. The side chat is similar to the main conference in functionality, including sound spatialization. However, if Alice is in one of her side chats, only the people in that chat can hear her. She can still hear all that is going on in main conference at a lower volume than the voices of the people in the chat. Alice is given free </w:t>
      </w:r>
      <w:proofErr w:type="spellStart"/>
      <w:r>
        <w:t>reign</w:t>
      </w:r>
      <w:proofErr w:type="spellEnd"/>
      <w:r>
        <w:t xml:space="preserve"> to say whatever she wants to Bob without the threat that everyone else might hear her.</w:t>
      </w:r>
      <w:ins w:id="124" w:author="Chris" w:date="2011-10-29T05:40:00Z">
        <w:r w:rsidR="00382C10">
          <w:t xml:space="preserve"> </w:t>
        </w:r>
      </w:ins>
      <w:ins w:id="125" w:author="Chris" w:date="2011-10-29T05:41:00Z">
        <w:r w:rsidR="00382C10">
          <w:t xml:space="preserve">Also key is the lack of notice </w:t>
        </w:r>
      </w:ins>
      <w:ins w:id="126" w:author="Chris" w:date="2011-10-29T05:43:00Z">
        <w:r w:rsidR="007B3330">
          <w:t xml:space="preserve">in the main conference menu </w:t>
        </w:r>
      </w:ins>
      <w:ins w:id="127" w:author="Chris" w:date="2011-10-29T05:44:00Z">
        <w:r w:rsidR="001F39E6">
          <w:t xml:space="preserve">with regards to </w:t>
        </w:r>
      </w:ins>
      <w:ins w:id="128" w:author="Chris" w:date="2011-10-29T05:41:00Z">
        <w:r w:rsidR="00382C10">
          <w:t xml:space="preserve">being involved in a side chat. This grants a further layer of </w:t>
        </w:r>
      </w:ins>
      <w:ins w:id="129" w:author="Chris" w:date="2011-10-29T05:42:00Z">
        <w:r w:rsidR="00E90434">
          <w:t xml:space="preserve">anonymity to protect </w:t>
        </w:r>
      </w:ins>
      <w:ins w:id="130" w:author="Chris" w:date="2011-10-29T05:43:00Z">
        <w:r w:rsidR="00E90434">
          <w:t>the conversation</w:t>
        </w:r>
        <w:r w:rsidR="007B3330">
          <w:t>.</w:t>
        </w:r>
      </w:ins>
      <w:ins w:id="131" w:author="Chris" w:date="2011-10-29T05:41:00Z">
        <w:r w:rsidR="00382C10">
          <w:t xml:space="preserve"> </w:t>
        </w:r>
      </w:ins>
    </w:p>
    <w:p w:rsidR="001C15D7" w:rsidRDefault="001C15D7" w:rsidP="001C15D7">
      <w:pPr>
        <w:rPr>
          <w:ins w:id="132" w:author="Chris" w:date="2011-10-29T05:45:00Z"/>
        </w:rPr>
      </w:pPr>
      <w:r>
        <w:tab/>
        <w:t>Each chat, including the main conference, has a moderator; the moderator is the person who created the chat. The moderator is the only person who has the ability to add and remove users. Other users may send a request to the moderator to invite someone from their contact list. If a user leaves a chat for which he is the moderator, he is given the options to either close the chat or give moderator access to another person.</w:t>
      </w:r>
    </w:p>
    <w:p w:rsidR="001F39E6" w:rsidRDefault="001F39E6" w:rsidP="001C15D7">
      <w:ins w:id="133" w:author="Chris" w:date="2011-10-29T05:45:00Z">
        <w:r>
          <w:tab/>
        </w:r>
        <w:commentRangeStart w:id="134"/>
        <w:r>
          <w:t>With a simple, intuitive user inter</w:t>
        </w:r>
      </w:ins>
      <w:ins w:id="135" w:author="Chris" w:date="2011-10-29T05:46:00Z">
        <w:r>
          <w:t xml:space="preserve">face, OpenComm gives the deserved attention to an oft-overlooked aspect of conferencing - the </w:t>
        </w:r>
        <w:r w:rsidR="00C5551B">
          <w:t xml:space="preserve">ability to hold subchats. </w:t>
        </w:r>
      </w:ins>
      <w:commentRangeEnd w:id="134"/>
      <w:ins w:id="136" w:author="Chris" w:date="2011-10-29T05:47:00Z">
        <w:r w:rsidR="007863FD">
          <w:rPr>
            <w:rStyle w:val="CommentReference"/>
          </w:rPr>
          <w:commentReference w:id="134"/>
        </w:r>
      </w:ins>
    </w:p>
    <w:p w:rsidR="001C15D7" w:rsidRDefault="001C15D7">
      <w:r>
        <w:br w:type="page"/>
      </w:r>
    </w:p>
    <w:p w:rsidR="00E25012" w:rsidRDefault="00E25012"/>
    <w:p w:rsidR="00E25012" w:rsidRDefault="00E25012">
      <w:r>
        <w:t>Back End:</w:t>
      </w:r>
    </w:p>
    <w:p w:rsidR="00B027ED" w:rsidRDefault="00B027ED">
      <w:r>
        <w:tab/>
      </w:r>
      <w:r w:rsidR="007031F5">
        <w:t>Granting users t</w:t>
      </w:r>
      <w:r w:rsidR="007F0014">
        <w:t xml:space="preserve">he immersive experience </w:t>
      </w:r>
      <w:r w:rsidR="00DF511E">
        <w:t>of a real</w:t>
      </w:r>
      <w:r w:rsidR="007F0014">
        <w:t xml:space="preserve"> world</w:t>
      </w:r>
      <w:r w:rsidR="00F817DC">
        <w:t xml:space="preserve"> conference</w:t>
      </w:r>
      <w:r w:rsidR="007F0014">
        <w:t xml:space="preserve"> is </w:t>
      </w:r>
      <w:r w:rsidR="003F2DA7">
        <w:t xml:space="preserve">a goal of </w:t>
      </w:r>
      <w:del w:id="137" w:author="Chris" w:date="2011-10-29T05:54:00Z">
        <w:r w:rsidR="00382103" w:rsidDel="00193B3A">
          <w:delText xml:space="preserve">the </w:delText>
        </w:r>
      </w:del>
      <w:r w:rsidR="007F0014">
        <w:t>OpenComm</w:t>
      </w:r>
      <w:del w:id="138" w:author="Chris" w:date="2011-10-29T05:54:00Z">
        <w:r w:rsidR="00382103" w:rsidDel="00193B3A">
          <w:delText xml:space="preserve"> team</w:delText>
        </w:r>
      </w:del>
      <w:r w:rsidR="007F0014">
        <w:t>.</w:t>
      </w:r>
      <w:r w:rsidR="00090E43">
        <w:t xml:space="preserve"> </w:t>
      </w:r>
      <w:r w:rsidR="00145D6B">
        <w:t>As such,</w:t>
      </w:r>
      <w:r w:rsidR="00A0590C">
        <w:t xml:space="preserve"> </w:t>
      </w:r>
      <w:r w:rsidR="00353F20">
        <w:t>the backbone of the conference - voice - has to be engaging.</w:t>
      </w:r>
      <w:r w:rsidR="00C91155">
        <w:t xml:space="preserve"> We propose a </w:t>
      </w:r>
      <w:r w:rsidR="009733EE">
        <w:t>fundamentally different approach</w:t>
      </w:r>
      <w:r w:rsidR="00C91155">
        <w:t xml:space="preserve"> to how voice is delivered </w:t>
      </w:r>
      <w:r w:rsidR="009733EE">
        <w:t xml:space="preserve">in VoIP clients </w:t>
      </w:r>
      <w:r w:rsidR="008C043C">
        <w:t>to meet this goal.</w:t>
      </w:r>
    </w:p>
    <w:p w:rsidR="00B027ED" w:rsidRDefault="00B027ED">
      <w:r>
        <w:tab/>
      </w:r>
      <w:r w:rsidR="008B03B5">
        <w:t>The current procedure</w:t>
      </w:r>
      <w:ins w:id="139" w:author="Chris" w:date="2011-10-29T05:56:00Z">
        <w:r w:rsidR="00193B3A">
          <w:t xml:space="preserve"> in VoIP</w:t>
        </w:r>
      </w:ins>
      <w:r w:rsidR="008B03B5">
        <w:t xml:space="preserve"> is to reproduce a digitally sampled </w:t>
      </w:r>
      <w:r w:rsidR="00AE0CDC">
        <w:t>voice without modification. While straightforward to i</w:t>
      </w:r>
      <w:r w:rsidR="00B3316E">
        <w:t>mplement, this procedure suffer from</w:t>
      </w:r>
      <w:r w:rsidR="00AE0CDC">
        <w:t xml:space="preserve"> </w:t>
      </w:r>
      <w:r w:rsidR="00E30531">
        <w:t>several draw</w:t>
      </w:r>
      <w:r w:rsidR="00EF6EE8">
        <w:t xml:space="preserve">backs. First, how do we </w:t>
      </w:r>
      <w:r w:rsidR="004E0048">
        <w:t>tell</w:t>
      </w:r>
      <w:r w:rsidR="006B685B">
        <w:t xml:space="preserve"> similar voices ap</w:t>
      </w:r>
      <w:r w:rsidR="008E5909">
        <w:t xml:space="preserve">art? And second, how do </w:t>
      </w:r>
      <w:r w:rsidR="009B034D">
        <w:t xml:space="preserve">we </w:t>
      </w:r>
      <w:r w:rsidR="008E5909">
        <w:t>effectively communicate</w:t>
      </w:r>
      <w:r w:rsidR="00EC2DC7">
        <w:t xml:space="preserve"> in a conference environment</w:t>
      </w:r>
      <w:ins w:id="140" w:author="Chris" w:date="2011-10-29T05:56:00Z">
        <w:r w:rsidR="00AF5D65">
          <w:t xml:space="preserve"> when multiple voices come </w:t>
        </w:r>
        <w:proofErr w:type="spellStart"/>
        <w:r w:rsidR="00AF5D65">
          <w:t>ontop</w:t>
        </w:r>
        <w:proofErr w:type="spellEnd"/>
        <w:r w:rsidR="00AF5D65">
          <w:t xml:space="preserve"> of each other</w:t>
        </w:r>
      </w:ins>
      <w:r w:rsidR="00C2527E">
        <w:t>?</w:t>
      </w:r>
      <w:r w:rsidR="004E0048">
        <w:t xml:space="preserve"> </w:t>
      </w:r>
      <w:r w:rsidR="00546D72">
        <w:t>Furthermore, w</w:t>
      </w:r>
      <w:r w:rsidR="004C4FA5">
        <w:t>it</w:t>
      </w:r>
      <w:r w:rsidR="00C2527E">
        <w:t xml:space="preserve">h </w:t>
      </w:r>
      <w:r w:rsidR="00E03B68">
        <w:t>available VoIP software such as Google Voice and Skype, mono-channel output is simply duplicated</w:t>
      </w:r>
      <w:r w:rsidR="0078461D">
        <w:t xml:space="preserve">. An easy </w:t>
      </w:r>
      <w:r w:rsidR="00E03B68">
        <w:t>way to</w:t>
      </w:r>
      <w:r w:rsidR="006765FD">
        <w:t xml:space="preserve"> test</w:t>
      </w:r>
      <w:r w:rsidR="00E03B68">
        <w:t xml:space="preserve"> this is to listen to a chat</w:t>
      </w:r>
      <w:r w:rsidR="007B6F1E">
        <w:t xml:space="preserve"> with </w:t>
      </w:r>
      <w:ins w:id="141" w:author="Chris" w:date="2011-10-29T05:56:00Z">
        <w:r w:rsidR="00A8653B">
          <w:t>headphones</w:t>
        </w:r>
      </w:ins>
      <w:del w:id="142" w:author="Chris" w:date="2011-10-29T05:56:00Z">
        <w:r w:rsidR="007B6F1E" w:rsidDel="00A8653B">
          <w:delText>earbuds</w:delText>
        </w:r>
      </w:del>
      <w:r w:rsidR="00155D2C">
        <w:t xml:space="preserve">, switch </w:t>
      </w:r>
      <w:r w:rsidR="007B6F1E">
        <w:t>which</w:t>
      </w:r>
      <w:ins w:id="143" w:author="Chris" w:date="2011-10-29T05:57:00Z">
        <w:r w:rsidR="00A8653B">
          <w:t xml:space="preserve"> ear</w:t>
        </w:r>
      </w:ins>
      <w:del w:id="144" w:author="Chris" w:date="2011-10-29T05:56:00Z">
        <w:r w:rsidR="007B6F1E" w:rsidDel="00A8653B">
          <w:delText xml:space="preserve"> earbud</w:delText>
        </w:r>
      </w:del>
      <w:r w:rsidR="007B6F1E">
        <w:t xml:space="preserve"> goes on which </w:t>
      </w:r>
      <w:ins w:id="145" w:author="Chris" w:date="2011-10-29T05:57:00Z">
        <w:r w:rsidR="00A8653B">
          <w:t>side of the headphone</w:t>
        </w:r>
      </w:ins>
      <w:del w:id="146" w:author="Chris" w:date="2011-10-29T05:57:00Z">
        <w:r w:rsidR="007B6F1E" w:rsidDel="00A8653B">
          <w:delText>ear</w:delText>
        </w:r>
      </w:del>
      <w:r w:rsidR="00155D2C">
        <w:t xml:space="preserve">, and then listen again. There is no difference </w:t>
      </w:r>
      <w:r w:rsidR="00E21DFD">
        <w:t xml:space="preserve">because the </w:t>
      </w:r>
      <w:r w:rsidR="00346C9A">
        <w:t xml:space="preserve">left and right </w:t>
      </w:r>
      <w:r w:rsidR="00E21DFD">
        <w:t>channels are identical.</w:t>
      </w:r>
    </w:p>
    <w:p w:rsidR="00B027ED" w:rsidRDefault="00E10FBF">
      <w:r>
        <w:tab/>
        <w:t>Thus f</w:t>
      </w:r>
      <w:r w:rsidR="006D33F1">
        <w:t>ar, all</w:t>
      </w:r>
      <w:r w:rsidR="00717EDD">
        <w:t xml:space="preserve"> varieties of VoIP implementations</w:t>
      </w:r>
      <w:r w:rsidR="00A92BEC">
        <w:t xml:space="preserve"> </w:t>
      </w:r>
      <w:del w:id="147" w:author="Chris" w:date="2011-10-29T05:57:00Z">
        <w:r w:rsidR="003D6338" w:rsidDel="00846E63">
          <w:delText xml:space="preserve">simply </w:delText>
        </w:r>
      </w:del>
      <w:ins w:id="148" w:author="Chris" w:date="2011-10-29T05:57:00Z">
        <w:r w:rsidR="00846E63">
          <w:t xml:space="preserve">only </w:t>
        </w:r>
      </w:ins>
      <w:r w:rsidR="0060431D">
        <w:t>r</w:t>
      </w:r>
      <w:r w:rsidR="00905141">
        <w:t>eproduce</w:t>
      </w:r>
      <w:r w:rsidR="006A7DE5">
        <w:t xml:space="preserve"> the input</w:t>
      </w:r>
      <w:r w:rsidR="00FB5081">
        <w:t xml:space="preserve"> voice stream</w:t>
      </w:r>
      <w:r w:rsidR="00A92BEC">
        <w:t xml:space="preserve">. </w:t>
      </w:r>
      <w:r w:rsidR="00696C4D">
        <w:t xml:space="preserve">We propose to </w:t>
      </w:r>
      <w:r w:rsidR="007E038F">
        <w:t xml:space="preserve">manipulate the voice </w:t>
      </w:r>
      <w:r w:rsidR="00AC33FA">
        <w:t xml:space="preserve">stream </w:t>
      </w:r>
      <w:r w:rsidR="007E038F">
        <w:t xml:space="preserve">digitally </w:t>
      </w:r>
      <w:r w:rsidR="00160737">
        <w:t xml:space="preserve">via an </w:t>
      </w:r>
      <w:r w:rsidR="008F21C5">
        <w:t>algorithm. The</w:t>
      </w:r>
      <w:r w:rsidR="001F1397">
        <w:t xml:space="preserve"> outpu</w:t>
      </w:r>
      <w:r w:rsidR="00377A2D">
        <w:t>t is</w:t>
      </w:r>
      <w:r w:rsidR="00A467D8">
        <w:t xml:space="preserve"> voice </w:t>
      </w:r>
      <w:r w:rsidR="00EE7183">
        <w:t>localized on a 2-d</w:t>
      </w:r>
      <w:r w:rsidR="001F7354">
        <w:t>imensional plane</w:t>
      </w:r>
      <w:r w:rsidR="00803128">
        <w:t xml:space="preserve"> for the listener.</w:t>
      </w:r>
      <w:r w:rsidR="0096500D">
        <w:t xml:space="preserve"> To understand and implement the sound spatialization alg</w:t>
      </w:r>
      <w:r w:rsidR="000471D5">
        <w:t>ori</w:t>
      </w:r>
      <w:r w:rsidR="00A55019">
        <w:t xml:space="preserve">thm, we </w:t>
      </w:r>
      <w:r w:rsidR="00C74336">
        <w:t>are interested in</w:t>
      </w:r>
      <w:r w:rsidR="0096500D">
        <w:t xml:space="preserve"> psychoacoustics, the scientific study of sound perception. </w:t>
      </w:r>
    </w:p>
    <w:p w:rsidR="009C57F6" w:rsidRDefault="001751B7">
      <w:r>
        <w:tab/>
        <w:t>Psychoacoustic</w:t>
      </w:r>
      <w:r w:rsidR="00732D47">
        <w:t>s dissects the listening experienc</w:t>
      </w:r>
      <w:r w:rsidR="006050F6">
        <w:t>e into areas</w:t>
      </w:r>
      <w:r w:rsidR="00732D47">
        <w:t xml:space="preserve">. </w:t>
      </w:r>
      <w:r w:rsidR="008F6CC4">
        <w:t>W</w:t>
      </w:r>
      <w:r w:rsidR="00E70027">
        <w:t xml:space="preserve">e are </w:t>
      </w:r>
      <w:r w:rsidR="008F6CC4">
        <w:t xml:space="preserve">currently </w:t>
      </w:r>
      <w:r w:rsidR="00A15188">
        <w:t>not focusing on</w:t>
      </w:r>
      <w:r w:rsidR="00B24002">
        <w:t xml:space="preserve"> the neurological and psychological aspects. They </w:t>
      </w:r>
      <w:del w:id="149" w:author="Chris" w:date="2011-10-29T05:58:00Z">
        <w:r w:rsidR="00B24002" w:rsidDel="00A46A5B">
          <w:delText>do</w:delText>
        </w:r>
        <w:r w:rsidR="00CF125A" w:rsidDel="00A46A5B">
          <w:delText>, however,</w:delText>
        </w:r>
        <w:r w:rsidR="00B24002" w:rsidDel="00A46A5B">
          <w:delText xml:space="preserve"> </w:delText>
        </w:r>
      </w:del>
      <w:r w:rsidR="00B24002">
        <w:t>make for intriguing</w:t>
      </w:r>
      <w:r w:rsidR="00585271">
        <w:t xml:space="preserve"> </w:t>
      </w:r>
      <w:ins w:id="150" w:author="Chris" w:date="2011-10-29T05:58:00Z">
        <w:r w:rsidR="008D47FC">
          <w:t xml:space="preserve">future </w:t>
        </w:r>
      </w:ins>
      <w:r w:rsidR="00585271">
        <w:t>explorations</w:t>
      </w:r>
      <w:r w:rsidR="00CF125A">
        <w:t xml:space="preserve"> </w:t>
      </w:r>
      <w:del w:id="151" w:author="Chris" w:date="2011-10-29T05:58:00Z">
        <w:r w:rsidR="00CF125A" w:rsidDel="008D47FC">
          <w:delText>later</w:delText>
        </w:r>
      </w:del>
      <w:r w:rsidR="00CF125A">
        <w:t xml:space="preserve">. </w:t>
      </w:r>
      <w:r w:rsidR="008F5AA8">
        <w:t>What w</w:t>
      </w:r>
      <w:r w:rsidR="00CF125A">
        <w:t>e are interested in</w:t>
      </w:r>
      <w:r w:rsidR="00A26EA0">
        <w:t xml:space="preserve"> is</w:t>
      </w:r>
      <w:r w:rsidR="00CF125A">
        <w:t xml:space="preserve"> the human response</w:t>
      </w:r>
      <w:r w:rsidR="00AF3AAF">
        <w:t xml:space="preserve"> to sound as a mechanical wave. Human response is best characteri</w:t>
      </w:r>
      <w:r w:rsidR="00C77DB3">
        <w:t>zed by the</w:t>
      </w:r>
      <w:r w:rsidR="00AF3AAF">
        <w:t xml:space="preserve"> head-related transfer function</w:t>
      </w:r>
      <w:r w:rsidR="007F510A">
        <w:t>(HRTF)</w:t>
      </w:r>
      <w:r w:rsidR="00AF3AAF">
        <w:t>, a complex response function</w:t>
      </w:r>
      <w:r w:rsidR="00316632">
        <w:t xml:space="preserve"> describing an ear's perception of sound</w:t>
      </w:r>
      <w:r w:rsidR="00AF3AAF">
        <w:t>.</w:t>
      </w:r>
      <w:r w:rsidR="00764F83">
        <w:t xml:space="preserve"> The</w:t>
      </w:r>
      <w:r w:rsidR="00677D74">
        <w:t xml:space="preserve"> </w:t>
      </w:r>
      <w:del w:id="152" w:author="Chris" w:date="2011-10-29T05:58:00Z">
        <w:r w:rsidR="00677D74" w:rsidDel="00EB6C65">
          <w:delText>dream</w:delText>
        </w:r>
        <w:r w:rsidR="007F510A" w:rsidDel="00EB6C65">
          <w:delText xml:space="preserve"> </w:delText>
        </w:r>
      </w:del>
      <w:ins w:id="153" w:author="Chris" w:date="2011-10-29T05:58:00Z">
        <w:r w:rsidR="00EB6C65">
          <w:t xml:space="preserve">ideal </w:t>
        </w:r>
      </w:ins>
      <w:r w:rsidR="007F510A">
        <w:t>scenario</w:t>
      </w:r>
      <w:r w:rsidR="00AF2C7F">
        <w:t xml:space="preserve"> for OpenComm </w:t>
      </w:r>
      <w:ins w:id="154" w:author="Chris" w:date="2011-10-29T05:59:00Z">
        <w:r w:rsidR="00EB6C65">
          <w:t xml:space="preserve">would be </w:t>
        </w:r>
      </w:ins>
      <w:del w:id="155" w:author="Chris" w:date="2011-10-29T05:59:00Z">
        <w:r w:rsidR="00AF2C7F" w:rsidDel="00EB6C65">
          <w:delText>is</w:delText>
        </w:r>
      </w:del>
      <w:r w:rsidR="00AF2C7F">
        <w:t xml:space="preserve"> to </w:t>
      </w:r>
      <w:r w:rsidR="008C461A">
        <w:t>c</w:t>
      </w:r>
      <w:r w:rsidR="003B7AA6">
        <w:t>alculate the HRTF of a</w:t>
      </w:r>
      <w:r w:rsidR="007F510A">
        <w:t xml:space="preserve"> </w:t>
      </w:r>
      <w:r w:rsidR="00FA11DB">
        <w:t>user</w:t>
      </w:r>
      <w:r w:rsidR="007F510A">
        <w:t xml:space="preserve">'s two </w:t>
      </w:r>
      <w:proofErr w:type="spellStart"/>
      <w:r w:rsidR="007F510A">
        <w:t>ears</w:t>
      </w:r>
      <w:proofErr w:type="spellEnd"/>
      <w:r w:rsidR="007F510A">
        <w:t xml:space="preserve">, and </w:t>
      </w:r>
      <w:r w:rsidR="00510A48">
        <w:t>using this, parameterize our algorithm accordingly.</w:t>
      </w:r>
      <w:r w:rsidR="000E303E">
        <w:t xml:space="preserve"> However, m</w:t>
      </w:r>
      <w:r w:rsidR="003B5C09">
        <w:t>easuring HRTF</w:t>
      </w:r>
      <w:r w:rsidR="000E303E">
        <w:t xml:space="preserve"> </w:t>
      </w:r>
      <w:r w:rsidR="003B5C09">
        <w:t>is an extremely impractica</w:t>
      </w:r>
      <w:r w:rsidR="00550C92">
        <w:t>l and time-consuming procedure</w:t>
      </w:r>
      <w:r w:rsidR="000E303E">
        <w:t xml:space="preserve"> currently</w:t>
      </w:r>
      <w:r w:rsidR="00550C92">
        <w:t xml:space="preserve">. Our solution is to </w:t>
      </w:r>
      <w:r w:rsidR="009C57F6">
        <w:t>approximate HRTF using two fact</w:t>
      </w:r>
      <w:r w:rsidR="00D62536">
        <w:t xml:space="preserve">ors: </w:t>
      </w:r>
      <w:proofErr w:type="spellStart"/>
      <w:r w:rsidR="00D62536">
        <w:t>interaural</w:t>
      </w:r>
      <w:proofErr w:type="spellEnd"/>
      <w:r w:rsidR="00D62536">
        <w:t xml:space="preserve"> time </w:t>
      </w:r>
      <w:r w:rsidR="007F17EF">
        <w:t>difference and volume difference</w:t>
      </w:r>
      <w:r w:rsidR="00D62536">
        <w:t>.</w:t>
      </w:r>
    </w:p>
    <w:p w:rsidR="00D60D43" w:rsidRDefault="008A25A2">
      <w:r>
        <w:tab/>
        <w:t>There</w:t>
      </w:r>
      <w:r w:rsidR="00841375">
        <w:t xml:space="preserve"> are</w:t>
      </w:r>
      <w:r w:rsidR="00D62536">
        <w:t xml:space="preserve"> </w:t>
      </w:r>
      <w:r w:rsidR="00841375">
        <w:t xml:space="preserve">some </w:t>
      </w:r>
      <w:r w:rsidR="00D62536">
        <w:t>limitations</w:t>
      </w:r>
      <w:r>
        <w:t xml:space="preserve"> with the</w:t>
      </w:r>
      <w:ins w:id="156" w:author="Chris" w:date="2011-10-29T06:01:00Z">
        <w:r w:rsidR="00437E25">
          <w:t xml:space="preserve"> spatialization</w:t>
        </w:r>
      </w:ins>
      <w:r w:rsidR="00A95ECD">
        <w:t xml:space="preserve"> </w:t>
      </w:r>
      <w:r w:rsidR="00841375">
        <w:t>algorithm</w:t>
      </w:r>
      <w:r w:rsidR="00D62536">
        <w:t xml:space="preserve">. First and foremost, </w:t>
      </w:r>
      <w:r w:rsidR="00907226">
        <w:t xml:space="preserve">humans' natural localization cues are 3-D in </w:t>
      </w:r>
      <w:r w:rsidR="00D62536">
        <w:t>nature</w:t>
      </w:r>
      <w:r w:rsidR="00166AAE">
        <w:t xml:space="preserve">, taking into account </w:t>
      </w:r>
      <w:r w:rsidR="005B2EE7">
        <w:t>azimuth, zenith and distance</w:t>
      </w:r>
      <w:r w:rsidR="00057F56">
        <w:t>.</w:t>
      </w:r>
      <w:r w:rsidR="00267611">
        <w:t xml:space="preserve"> Our 2-D representation is </w:t>
      </w:r>
      <w:proofErr w:type="spellStart"/>
      <w:r w:rsidR="00267611">
        <w:t>not</w:t>
      </w:r>
      <w:del w:id="157" w:author="Chris" w:date="2011-10-29T06:02:00Z">
        <w:r w:rsidR="00267611" w:rsidDel="00A40FA1">
          <w:delText xml:space="preserve"> co</w:delText>
        </w:r>
        <w:r w:rsidR="005601B9" w:rsidDel="00A40FA1">
          <w:delText xml:space="preserve">mpletely </w:delText>
        </w:r>
      </w:del>
      <w:r w:rsidR="005601B9">
        <w:t>faithful</w:t>
      </w:r>
      <w:proofErr w:type="spellEnd"/>
      <w:ins w:id="158" w:author="Chris" w:date="2011-10-29T06:01:00Z">
        <w:r w:rsidR="00A40FA1">
          <w:t xml:space="preserve"> in this regard</w:t>
        </w:r>
      </w:ins>
      <w:r w:rsidR="005601B9">
        <w:t>.</w:t>
      </w:r>
      <w:r w:rsidR="009B5854">
        <w:t xml:space="preserve"> S</w:t>
      </w:r>
      <w:r w:rsidR="00692BB3">
        <w:t xml:space="preserve">econd, </w:t>
      </w:r>
      <w:r w:rsidR="007B2C13">
        <w:t xml:space="preserve">because sound sources </w:t>
      </w:r>
      <w:r w:rsidR="00F37BAE">
        <w:t>in the physical world are in 3D</w:t>
      </w:r>
      <w:r w:rsidR="00D60D43">
        <w:t>, frequ</w:t>
      </w:r>
      <w:r w:rsidR="00872FA9">
        <w:t xml:space="preserve">ency responses vary according </w:t>
      </w:r>
      <w:r w:rsidR="00560A7D">
        <w:t>to the shape and size of the ear</w:t>
      </w:r>
      <w:ins w:id="159" w:author="Chris" w:date="2011-10-29T06:02:00Z">
        <w:r w:rsidR="00017B6D">
          <w:t>.</w:t>
        </w:r>
      </w:ins>
      <w:del w:id="160" w:author="Chris" w:date="2011-10-29T06:02:00Z">
        <w:r w:rsidR="00560A7D" w:rsidDel="00017B6D">
          <w:delText xml:space="preserve">, </w:delText>
        </w:r>
        <w:r w:rsidR="006A6103" w:rsidDel="00017B6D">
          <w:delText>and</w:delText>
        </w:r>
      </w:del>
      <w:r w:rsidR="006A6103">
        <w:t xml:space="preserve"> </w:t>
      </w:r>
      <w:ins w:id="161" w:author="Chris" w:date="2011-10-29T06:02:00Z">
        <w:r w:rsidR="00017B6D">
          <w:t>T</w:t>
        </w:r>
      </w:ins>
      <w:del w:id="162" w:author="Chris" w:date="2011-10-29T06:02:00Z">
        <w:r w:rsidR="006A6103" w:rsidDel="00017B6D">
          <w:delText>t</w:delText>
        </w:r>
      </w:del>
      <w:r w:rsidR="006A6103">
        <w:t xml:space="preserve">hese </w:t>
      </w:r>
      <w:r w:rsidR="00560A7D">
        <w:t>factors</w:t>
      </w:r>
      <w:r w:rsidR="00BD3FA2">
        <w:t xml:space="preserve"> are</w:t>
      </w:r>
      <w:r w:rsidR="00560A7D">
        <w:t xml:space="preserve"> </w:t>
      </w:r>
      <w:ins w:id="163" w:author="Chris" w:date="2011-10-29T06:02:00Z">
        <w:r w:rsidR="00326C82">
          <w:t>similarly</w:t>
        </w:r>
        <w:r w:rsidR="00F86474">
          <w:t xml:space="preserve"> </w:t>
        </w:r>
      </w:ins>
      <w:r w:rsidR="00560A7D">
        <w:t>unaccounted for.</w:t>
      </w:r>
      <w:r w:rsidR="00F37BAE">
        <w:t xml:space="preserve"> </w:t>
      </w:r>
    </w:p>
    <w:p w:rsidR="006D69B7" w:rsidRDefault="00160697">
      <w:r>
        <w:tab/>
        <w:t xml:space="preserve">The first sound spatialization factor is </w:t>
      </w:r>
      <w:proofErr w:type="spellStart"/>
      <w:r>
        <w:t>interaural</w:t>
      </w:r>
      <w:proofErr w:type="spellEnd"/>
      <w:r>
        <w:t xml:space="preserve"> time differe</w:t>
      </w:r>
      <w:r w:rsidR="008C235E">
        <w:t>nce, m</w:t>
      </w:r>
      <w:r>
        <w:t>eaning there is a difference in when voice reach</w:t>
      </w:r>
      <w:r w:rsidR="00102898">
        <w:t>es the left and right ear</w:t>
      </w:r>
      <w:ins w:id="164" w:author="Chris" w:date="2011-10-29T06:04:00Z">
        <w:r w:rsidR="00326C82">
          <w:t xml:space="preserve">, and thus, a difference in when voice is </w:t>
        </w:r>
        <w:proofErr w:type="spellStart"/>
        <w:r w:rsidR="00326C82">
          <w:t>percieved</w:t>
        </w:r>
        <w:proofErr w:type="spellEnd"/>
        <w:r w:rsidR="00326C82">
          <w:t xml:space="preserve"> by our brain</w:t>
        </w:r>
      </w:ins>
      <w:r w:rsidR="00102898">
        <w:t xml:space="preserve">. We can </w:t>
      </w:r>
      <w:del w:id="165" w:author="Chris" w:date="2011-10-29T06:03:00Z">
        <w:r w:rsidR="00102898" w:rsidDel="00326C82">
          <w:delText>effectively</w:delText>
        </w:r>
      </w:del>
      <w:r w:rsidR="00102898">
        <w:t xml:space="preserve"> emulate th</w:t>
      </w:r>
      <w:ins w:id="166" w:author="Chris" w:date="2011-10-29T06:04:00Z">
        <w:r w:rsidR="00326C82">
          <w:t>is</w:t>
        </w:r>
      </w:ins>
      <w:r w:rsidR="00102898">
        <w:t xml:space="preserve"> natural process with our algorithm.</w:t>
      </w:r>
      <w:r w:rsidR="004F3C1B">
        <w:t xml:space="preserve"> </w:t>
      </w:r>
    </w:p>
    <w:p w:rsidR="00F62CB4" w:rsidRDefault="009251BC">
      <w:r>
        <w:t xml:space="preserve">As written on our </w:t>
      </w:r>
      <w:proofErr w:type="spellStart"/>
      <w:r>
        <w:t>M.Eng</w:t>
      </w:r>
      <w:proofErr w:type="spellEnd"/>
      <w:r>
        <w:t xml:space="preserve"> Project Report</w:t>
      </w:r>
      <w:r w:rsidR="00F62CB4">
        <w:t>: "</w:t>
      </w:r>
      <w:r w:rsidR="00F62CB4" w:rsidRPr="00F62CB4">
        <w:t xml:space="preserve"> </w:t>
      </w:r>
      <w:r w:rsidR="00F62CB4">
        <w:t>When the angle is defined from the center of the face to the right, it becomes positive to the right side of the nose, and negative to the left side of the nose. For example, when the angle completely lies on a half line from the center of the head to the left ear, becomes -90 degree."</w:t>
      </w:r>
    </w:p>
    <w:p w:rsidR="009251BC" w:rsidRDefault="009251BC"/>
    <w:p w:rsidR="00F62CB4" w:rsidRDefault="003B60B8">
      <w:r>
        <w:rPr>
          <w:noProof/>
          <w:lang w:eastAsia="en-CA"/>
        </w:rPr>
        <w:drawing>
          <wp:anchor distT="0" distB="0" distL="114300" distR="114300" simplePos="0" relativeHeight="251658240" behindDoc="1" locked="0" layoutInCell="1" allowOverlap="1">
            <wp:simplePos x="0" y="0"/>
            <wp:positionH relativeFrom="column">
              <wp:posOffset>1733550</wp:posOffset>
            </wp:positionH>
            <wp:positionV relativeFrom="paragraph">
              <wp:posOffset>-190500</wp:posOffset>
            </wp:positionV>
            <wp:extent cx="1819275" cy="1762125"/>
            <wp:effectExtent l="19050" t="0" r="9525" b="0"/>
            <wp:wrapTight wrapText="bothSides">
              <wp:wrapPolygon edited="0">
                <wp:start x="-226" y="0"/>
                <wp:lineTo x="-226" y="21483"/>
                <wp:lineTo x="21713" y="21483"/>
                <wp:lineTo x="21713" y="0"/>
                <wp:lineTo x="-2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19275" cy="1762125"/>
                    </a:xfrm>
                    <a:prstGeom prst="rect">
                      <a:avLst/>
                    </a:prstGeom>
                    <a:noFill/>
                    <a:ln w="9525">
                      <a:noFill/>
                      <a:miter lim="800000"/>
                      <a:headEnd/>
                      <a:tailEnd/>
                    </a:ln>
                  </pic:spPr>
                </pic:pic>
              </a:graphicData>
            </a:graphic>
          </wp:anchor>
        </w:drawing>
      </w:r>
    </w:p>
    <w:p w:rsidR="00F62CB4" w:rsidRDefault="00F62CB4"/>
    <w:p w:rsidR="00F62CB4" w:rsidRDefault="00F62CB4"/>
    <w:p w:rsidR="00F62CB4" w:rsidRDefault="00F62CB4"/>
    <w:p w:rsidR="00F62CB4" w:rsidRDefault="00F62CB4"/>
    <w:p w:rsidR="003B60B8" w:rsidRDefault="003B60B8">
      <w:r>
        <w:t xml:space="preserve">The </w:t>
      </w:r>
      <w:proofErr w:type="spellStart"/>
      <w:r>
        <w:t>interaural</w:t>
      </w:r>
      <w:proofErr w:type="spellEnd"/>
      <w:r>
        <w:t xml:space="preserve"> time</w:t>
      </w:r>
      <w:ins w:id="167" w:author="Chris" w:date="2011-10-29T06:06:00Z">
        <w:r w:rsidR="00C62E6E">
          <w:t xml:space="preserve"> delay</w:t>
        </w:r>
      </w:ins>
      <w:r>
        <w:t xml:space="preserve"> between two ears follows the formula: </w:t>
      </w:r>
    </w:p>
    <w:p w:rsidR="003B60B8" w:rsidRDefault="003B60B8">
      <w:pPr>
        <w:rPr>
          <w:rFonts w:eastAsiaTheme="minorEastAsia"/>
        </w:rPr>
      </w:pPr>
      <w:proofErr w:type="spellStart"/>
      <w:r>
        <w:t>interaural</w:t>
      </w:r>
      <w:proofErr w:type="spellEnd"/>
      <w:r>
        <w:t xml:space="preserve"> time delay = </w:t>
      </w:r>
      <m:oMath>
        <m:f>
          <m:fPr>
            <m:ctrlPr>
              <w:rPr>
                <w:rFonts w:ascii="Cambria Math" w:hAnsi="Cambria Math"/>
                <w:i/>
              </w:rPr>
            </m:ctrlPr>
          </m:fPr>
          <m:num>
            <m:r>
              <w:rPr>
                <w:rFonts w:ascii="Cambria Math" w:hAnsi="Cambria Math"/>
              </w:rPr>
              <m:t>radius of head</m:t>
            </m:r>
          </m:num>
          <m:den>
            <m:r>
              <w:rPr>
                <w:rFonts w:ascii="Cambria Math" w:hAnsi="Cambria Math"/>
              </w:rPr>
              <m:t>speed of sound</m:t>
            </m:r>
          </m:den>
        </m:f>
        <m:r>
          <w:rPr>
            <w:rFonts w:ascii="Cambria Math" w:hAnsi="Cambria Math"/>
          </w:rPr>
          <m:t xml:space="preserve"> x (θ+</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ctrlPr>
              <w:rPr>
                <w:rFonts w:ascii="Cambria Math" w:hAnsi="Cambria Math"/>
                <w:i/>
              </w:rPr>
            </m:ctrlPr>
          </m:e>
        </m:func>
        <m:r>
          <w:rPr>
            <w:rFonts w:ascii="Cambria Math" w:hAnsi="Cambria Math"/>
          </w:rPr>
          <m:t>)</m:t>
        </m:r>
      </m:oMath>
    </w:p>
    <w:p w:rsidR="003B60B8" w:rsidRDefault="003B60B8">
      <w:r>
        <w:t xml:space="preserve">Negative delay means that the left ear first hears the sound. Here, </w:t>
      </w:r>
      <m:oMath>
        <m:r>
          <w:rPr>
            <w:rFonts w:ascii="Cambria Math" w:hAnsi="Cambria Math"/>
          </w:rPr>
          <m:t>θ</m:t>
        </m:r>
      </m:oMath>
      <w:r>
        <w:t xml:space="preserve"> is in radian</w:t>
      </w:r>
      <w:r w:rsidR="00EA7F66">
        <w:t>s</w:t>
      </w:r>
      <w:r>
        <w:t>.</w:t>
      </w:r>
    </w:p>
    <w:p w:rsidR="00D62536" w:rsidRDefault="00657F56">
      <w:r>
        <w:t xml:space="preserve"> By </w:t>
      </w:r>
      <w:r w:rsidR="003B3D82">
        <w:t>calculating</w:t>
      </w:r>
      <w:r>
        <w:t xml:space="preserve"> the distance </w:t>
      </w:r>
      <w:r w:rsidR="003B3D82">
        <w:t>to both ears</w:t>
      </w:r>
      <w:r>
        <w:t xml:space="preserve"> and t</w:t>
      </w:r>
      <w:r w:rsidR="00F54C60">
        <w:t xml:space="preserve">he speed of sound, </w:t>
      </w:r>
      <w:r w:rsidR="002266AB">
        <w:t xml:space="preserve">our algorithm computes the difference in time for </w:t>
      </w:r>
      <w:r w:rsidR="00F54C60">
        <w:t xml:space="preserve">any </w:t>
      </w:r>
      <w:r w:rsidR="006D637F">
        <w:t>source on the 2-D plane to reach the left and right ears</w:t>
      </w:r>
      <w:ins w:id="168" w:author="Chris" w:date="2011-10-29T06:06:00Z">
        <w:r w:rsidR="00865F48">
          <w:t xml:space="preserve"> giving a virtual sound</w:t>
        </w:r>
      </w:ins>
      <w:ins w:id="169" w:author="Chris" w:date="2011-10-29T06:07:00Z">
        <w:r w:rsidR="00865F48">
          <w:t>stage</w:t>
        </w:r>
      </w:ins>
      <w:del w:id="170" w:author="Chris" w:date="2011-10-29T06:06:00Z">
        <w:r w:rsidR="006D637F" w:rsidDel="00865F48">
          <w:delText>.</w:delText>
        </w:r>
        <w:r w:rsidR="005058BE" w:rsidDel="00865F48">
          <w:delText xml:space="preserve"> </w:delText>
        </w:r>
      </w:del>
    </w:p>
    <w:p w:rsidR="008C4A79" w:rsidRDefault="00A17E2C">
      <w:r>
        <w:tab/>
        <w:t>Volume difference is the second factor used to approximate HRTF. Volume, or sound pr</w:t>
      </w:r>
      <w:r w:rsidR="000E4DC5">
        <w:t>e</w:t>
      </w:r>
      <w:r>
        <w:t>ssure, is inverse</w:t>
      </w:r>
      <w:r w:rsidR="00EE4232">
        <w:t>ly proportional to</w:t>
      </w:r>
      <w:r w:rsidR="0078486A">
        <w:t xml:space="preserve"> the distance. </w:t>
      </w:r>
      <w:r w:rsidR="007B384F">
        <w:t>In plain terms, sound is less loud the farther away it is.</w:t>
      </w:r>
      <w:r w:rsidR="00797B5E">
        <w:t xml:space="preserve"> The relationship between volume differences and sound localization</w:t>
      </w:r>
      <w:r w:rsidR="00EE4232">
        <w:t xml:space="preserve"> called the </w:t>
      </w:r>
      <w:proofErr w:type="spellStart"/>
      <w:r w:rsidR="00EE4232">
        <w:t>interaural</w:t>
      </w:r>
      <w:proofErr w:type="spellEnd"/>
      <w:r w:rsidR="00EE4232">
        <w:t xml:space="preserve"> level difference</w:t>
      </w:r>
      <w:r w:rsidR="0078486A">
        <w:t xml:space="preserve">. </w:t>
      </w:r>
      <w:r w:rsidR="007B384F">
        <w:t xml:space="preserve">Our calculation is dependent on the distance of each ear from the sound source. </w:t>
      </w:r>
    </w:p>
    <w:p w:rsidR="008C4A79" w:rsidRDefault="008C4A79">
      <w:r>
        <w:t xml:space="preserve">Consulting our </w:t>
      </w:r>
      <w:proofErr w:type="spellStart"/>
      <w:r>
        <w:t>M.Eng</w:t>
      </w:r>
      <w:proofErr w:type="spellEnd"/>
      <w:r>
        <w:t xml:space="preserve"> Project Report: "</w:t>
      </w:r>
      <w:r w:rsidRPr="008C4A79">
        <w:t xml:space="preserve"> </w:t>
      </w:r>
      <w:r>
        <w:t xml:space="preserve">The difference in distance between two ears is calculated from the </w:t>
      </w:r>
      <w:proofErr w:type="spellStart"/>
      <w:r>
        <w:t>interaural</w:t>
      </w:r>
      <w:proofErr w:type="spellEnd"/>
      <w:r>
        <w:t xml:space="preserve"> time delay. Since the speed of sound was assumed to be constant, from the time delay the difference of distance can be obtained, and from it the actual distances of each ear from sound source can be calculated."</w:t>
      </w:r>
    </w:p>
    <w:p w:rsidR="008C4A79" w:rsidRPr="001B0813" w:rsidRDefault="001B0813">
      <w:pPr>
        <w:rPr>
          <w:rFonts w:eastAsiaTheme="minorEastAsia"/>
        </w:rPr>
      </w:pPr>
      <m:oMathPara>
        <m:oMath>
          <m:r>
            <w:rPr>
              <w:rFonts w:ascii="Cambria Math" w:hAnsi="Cambria Math"/>
            </w:rPr>
            <m:t>distance difference=interaural ti</m:t>
          </m:r>
          <m:r>
            <w:rPr>
              <w:rFonts w:ascii="Cambria Math" w:hAnsi="Cambria Math"/>
            </w:rPr>
            <m:t>me delay x speed of sound</m:t>
          </m:r>
        </m:oMath>
      </m:oMathPara>
    </w:p>
    <w:p w:rsidR="001B0813" w:rsidRDefault="001B0813">
      <w:pPr>
        <w:rPr>
          <w:rFonts w:eastAsiaTheme="minorEastAsia"/>
        </w:rPr>
      </w:pPr>
      <m:oMathPara>
        <m:oMath>
          <m:r>
            <w:rPr>
              <w:rFonts w:ascii="Cambria Math" w:eastAsiaTheme="minorEastAsia" w:hAnsi="Cambria Math"/>
            </w:rPr>
            <m:t xml:space="preserve">distance to left ear = d + </m:t>
          </m:r>
          <m:f>
            <m:fPr>
              <m:ctrlPr>
                <w:rPr>
                  <w:rFonts w:ascii="Cambria Math" w:eastAsiaTheme="minorEastAsia" w:hAnsi="Cambria Math"/>
                  <w:i/>
                </w:rPr>
              </m:ctrlPr>
            </m:fPr>
            <m:num>
              <m:r>
                <w:rPr>
                  <w:rFonts w:ascii="Cambria Math" w:eastAsiaTheme="minorEastAsia" w:hAnsi="Cambria Math"/>
                </w:rPr>
                <m:t xml:space="preserve"> distance difference</m:t>
              </m:r>
            </m:num>
            <m:den>
              <m:r>
                <w:rPr>
                  <w:rFonts w:ascii="Cambria Math" w:eastAsiaTheme="minorEastAsia" w:hAnsi="Cambria Math"/>
                </w:rPr>
                <m:t>2</m:t>
              </m:r>
            </m:den>
          </m:f>
        </m:oMath>
      </m:oMathPara>
    </w:p>
    <w:p w:rsidR="002F119E" w:rsidRPr="001B0813" w:rsidRDefault="002F119E">
      <w:pPr>
        <w:rPr>
          <w:rFonts w:eastAsiaTheme="minorEastAsia"/>
        </w:rPr>
      </w:pPr>
      <m:oMathPara>
        <m:oMath>
          <m:r>
            <w:rPr>
              <w:rFonts w:ascii="Cambria Math" w:eastAsiaTheme="minorEastAsia" w:hAnsi="Cambria Math"/>
            </w:rPr>
            <m:t xml:space="preserve">distance to right ear = d - </m:t>
          </m:r>
          <m:f>
            <m:fPr>
              <m:ctrlPr>
                <w:rPr>
                  <w:rFonts w:ascii="Cambria Math" w:eastAsiaTheme="minorEastAsia" w:hAnsi="Cambria Math"/>
                  <w:i/>
                </w:rPr>
              </m:ctrlPr>
            </m:fPr>
            <m:num>
              <m:r>
                <w:rPr>
                  <w:rFonts w:ascii="Cambria Math" w:eastAsiaTheme="minorEastAsia" w:hAnsi="Cambria Math"/>
                </w:rPr>
                <m:t xml:space="preserve"> distance difference</m:t>
              </m:r>
            </m:num>
            <m:den>
              <m:r>
                <w:rPr>
                  <w:rFonts w:ascii="Cambria Math" w:eastAsiaTheme="minorEastAsia" w:hAnsi="Cambria Math"/>
                </w:rPr>
                <m:t>2</m:t>
              </m:r>
            </m:den>
          </m:f>
        </m:oMath>
      </m:oMathPara>
    </w:p>
    <w:p w:rsidR="00A17E2C" w:rsidRDefault="009C732E">
      <w:r>
        <w:t xml:space="preserve">From </w:t>
      </w:r>
      <w:del w:id="171" w:author="Chris" w:date="2011-10-29T06:07:00Z">
        <w:r w:rsidDel="00511FAE">
          <w:delText>t</w:delText>
        </w:r>
      </w:del>
      <w:r>
        <w:t>here, we set the appropriate volume for each ear individually</w:t>
      </w:r>
      <w:ins w:id="172" w:author="Chris" w:date="2011-10-29T06:07:00Z">
        <w:r w:rsidR="00D00AE3">
          <w:t xml:space="preserve"> according to our algorithm</w:t>
        </w:r>
      </w:ins>
      <w:del w:id="173" w:author="Chris" w:date="2011-10-29T06:07:00Z">
        <w:r w:rsidDel="00511FAE">
          <w:delText xml:space="preserve">. </w:delText>
        </w:r>
      </w:del>
    </w:p>
    <w:p w:rsidR="009B2203" w:rsidDel="00B20028" w:rsidRDefault="004D7F97">
      <w:pPr>
        <w:rPr>
          <w:del w:id="174" w:author="Chris" w:date="2011-10-29T06:09:00Z"/>
        </w:rPr>
      </w:pPr>
      <w:commentRangeStart w:id="175"/>
      <w:del w:id="176" w:author="Chris" w:date="2011-10-29T06:09:00Z">
        <w:r w:rsidDel="00B20028">
          <w:tab/>
        </w:r>
        <w:r w:rsidR="00E177A3" w:rsidDel="00B20028">
          <w:delText xml:space="preserve">Mono-channel voice stream is passed through </w:delText>
        </w:r>
        <w:r w:rsidDel="00B20028">
          <w:delText>the sound</w:delText>
        </w:r>
        <w:r w:rsidR="00E177A3" w:rsidDel="00B20028">
          <w:delText xml:space="preserve"> spatialization algorithm.</w:delText>
        </w:r>
        <w:r w:rsidDel="00B20028">
          <w:delText xml:space="preserve"> </w:delText>
        </w:r>
        <w:r w:rsidR="006420D3" w:rsidDel="00B20028">
          <w:delText>Using location parameters</w:delText>
        </w:r>
        <w:r w:rsidR="004C1CB1" w:rsidDel="00B20028">
          <w:delText xml:space="preserve"> and the algorithm</w:delText>
        </w:r>
        <w:r w:rsidR="006420D3" w:rsidDel="00B20028">
          <w:delText xml:space="preserve">, we </w:delText>
        </w:r>
        <w:r w:rsidR="000475CD" w:rsidDel="00B20028">
          <w:delText xml:space="preserve">separate a mono-channel stream </w:delText>
        </w:r>
        <w:r w:rsidR="00403C47" w:rsidDel="00B20028">
          <w:delText xml:space="preserve">into left and right channels. </w:delText>
        </w:r>
        <w:r w:rsidR="00D12307" w:rsidDel="00B20028">
          <w:delText>Resultant</w:delText>
        </w:r>
        <w:r w:rsidR="001855C6" w:rsidDel="00B20028">
          <w:delText xml:space="preserve"> is a </w:delText>
        </w:r>
        <w:r w:rsidR="00903B0D" w:rsidDel="00B20028">
          <w:delText xml:space="preserve">stereophonic sound that </w:delText>
        </w:r>
        <w:r w:rsidR="006058C5" w:rsidDel="00B20028">
          <w:delText xml:space="preserve">emulates natural listening. </w:delText>
        </w:r>
      </w:del>
      <w:commentRangeEnd w:id="175"/>
      <w:r w:rsidR="00B20028">
        <w:rPr>
          <w:rStyle w:val="CommentReference"/>
        </w:rPr>
        <w:commentReference w:id="175"/>
      </w:r>
    </w:p>
    <w:p w:rsidR="008C5FD4" w:rsidRDefault="008C5FD4"/>
    <w:p w:rsidR="008C5FD4" w:rsidRDefault="008C5FD4">
      <w:r>
        <w:t>Actual Implementation:</w:t>
      </w:r>
    </w:p>
    <w:p w:rsidR="006332DB" w:rsidRDefault="005F679D">
      <w:r>
        <w:lastRenderedPageBreak/>
        <w:tab/>
        <w:t>Our Android application combines</w:t>
      </w:r>
      <w:ins w:id="177" w:author="Chris" w:date="2011-10-29T06:10:00Z">
        <w:r w:rsidR="001A490C">
          <w:t xml:space="preserve"> OpenComm's</w:t>
        </w:r>
      </w:ins>
      <w:del w:id="178" w:author="Chris" w:date="2011-10-29T06:10:00Z">
        <w:r w:rsidDel="001A490C">
          <w:delText xml:space="preserve"> </w:delText>
        </w:r>
        <w:r w:rsidR="006332DB" w:rsidDel="001A490C">
          <w:delText>our</w:delText>
        </w:r>
      </w:del>
      <w:r w:rsidR="006332DB">
        <w:t xml:space="preserve"> front-end and back-end changes</w:t>
      </w:r>
      <w:r w:rsidR="00363449">
        <w:t xml:space="preserve"> with </w:t>
      </w:r>
      <w:r w:rsidR="0025780B">
        <w:t xml:space="preserve">an </w:t>
      </w:r>
      <w:r w:rsidR="00BF48B4">
        <w:t xml:space="preserve">established VoIP framework. </w:t>
      </w:r>
      <w:del w:id="179" w:author="Chris" w:date="2011-10-29T06:10:00Z">
        <w:r w:rsidR="00BF48B4" w:rsidDel="00812AAE">
          <w:delText xml:space="preserve">OpenComm's </w:delText>
        </w:r>
      </w:del>
      <w:ins w:id="180" w:author="Chris" w:date="2011-10-29T06:10:00Z">
        <w:r w:rsidR="00812AAE">
          <w:t xml:space="preserve">For OpenComm, the VoIP </w:t>
        </w:r>
      </w:ins>
      <w:r w:rsidR="00BF48B4">
        <w:t>framework is a system of XMPP, Jingle and RPT protocols</w:t>
      </w:r>
      <w:r w:rsidR="001E68B2">
        <w:t xml:space="preserve"> on the Jabber server</w:t>
      </w:r>
      <w:ins w:id="181" w:author="Chris" w:date="2011-10-29T06:10:00Z">
        <w:r w:rsidR="00525387">
          <w:t>. The end result</w:t>
        </w:r>
      </w:ins>
      <w:del w:id="182" w:author="Chris" w:date="2011-10-29T06:10:00Z">
        <w:r w:rsidR="00BF48B4" w:rsidDel="00525387">
          <w:delText xml:space="preserve"> that</w:delText>
        </w:r>
      </w:del>
      <w:r w:rsidR="00BF48B4">
        <w:t xml:space="preserve"> allows </w:t>
      </w:r>
      <w:del w:id="183" w:author="Chris" w:date="2011-10-29T06:10:00Z">
        <w:r w:rsidR="00BF48B4" w:rsidDel="00570B9C">
          <w:delText xml:space="preserve">a </w:delText>
        </w:r>
      </w:del>
      <w:r w:rsidR="00BF48B4">
        <w:t>conference call</w:t>
      </w:r>
      <w:ins w:id="184" w:author="Chris" w:date="2011-10-29T06:10:00Z">
        <w:r w:rsidR="00570B9C">
          <w:t>s</w:t>
        </w:r>
      </w:ins>
      <w:r w:rsidR="00BF48B4">
        <w:t xml:space="preserve"> to be established</w:t>
      </w:r>
      <w:r w:rsidR="006A4832">
        <w:t xml:space="preserve">. Built on top of this framework are the sound spatialization algorithm and </w:t>
      </w:r>
      <w:r w:rsidR="005860AE">
        <w:t xml:space="preserve">the </w:t>
      </w:r>
      <w:ins w:id="185" w:author="Chris" w:date="2011-10-29T06:11:00Z">
        <w:r w:rsidR="00570B9C">
          <w:t>graphical user interface</w:t>
        </w:r>
      </w:ins>
      <w:del w:id="186" w:author="Chris" w:date="2011-10-29T06:11:00Z">
        <w:r w:rsidR="005860AE" w:rsidDel="00570B9C">
          <w:delText>GUI</w:delText>
        </w:r>
      </w:del>
      <w:ins w:id="187" w:author="Chris" w:date="2011-10-29T06:11:00Z">
        <w:r w:rsidR="00570B9C">
          <w:t xml:space="preserve">, </w:t>
        </w:r>
        <w:proofErr w:type="spellStart"/>
        <w:r w:rsidR="00570B9C">
          <w:t>featuring</w:t>
        </w:r>
      </w:ins>
      <w:del w:id="188" w:author="Chris" w:date="2011-10-29T06:11:00Z">
        <w:r w:rsidR="005860AE" w:rsidDel="00570B9C">
          <w:delText xml:space="preserve"> implementation of </w:delText>
        </w:r>
      </w:del>
      <w:r w:rsidR="005860AE">
        <w:t>private</w:t>
      </w:r>
      <w:proofErr w:type="spellEnd"/>
      <w:r w:rsidR="005860AE">
        <w:t xml:space="preserve"> side chats.</w:t>
      </w:r>
    </w:p>
    <w:p w:rsidR="008F03C2" w:rsidRDefault="008F03C2">
      <w:pPr>
        <w:rPr>
          <w:rFonts w:cs="Calibri"/>
        </w:rPr>
      </w:pPr>
      <w:r>
        <w:tab/>
        <w:t>The server backbone of OpenComm is Jabbe</w:t>
      </w:r>
      <w:r w:rsidR="0065403B">
        <w:t xml:space="preserve">r. Jabber </w:t>
      </w:r>
      <w:ins w:id="189" w:author="Chris" w:date="2011-10-29T06:11:00Z">
        <w:r w:rsidR="00632F79">
          <w:t>is</w:t>
        </w:r>
      </w:ins>
      <w:del w:id="190" w:author="Chris" w:date="2011-10-29T06:11:00Z">
        <w:r w:rsidR="0065403B" w:rsidDel="00632F79">
          <w:delText>was</w:delText>
        </w:r>
      </w:del>
      <w:r w:rsidR="0065403B">
        <w:t xml:space="preserve"> the original name of the current XMPP server project</w:t>
      </w:r>
      <w:r w:rsidR="006D71AE">
        <w:t>, and is now</w:t>
      </w:r>
      <w:r w:rsidR="0065403B">
        <w:t xml:space="preserve"> one of the biggest nodes on the open XMPP network. </w:t>
      </w:r>
      <w:r w:rsidR="00CB3CED">
        <w:t xml:space="preserve">The key service Jabber provides </w:t>
      </w:r>
      <w:r w:rsidR="00771CFE">
        <w:t>is a</w:t>
      </w:r>
      <w:r w:rsidR="008B0B05">
        <w:t xml:space="preserve"> secure server</w:t>
      </w:r>
      <w:r w:rsidR="00CD4204">
        <w:t xml:space="preserve"> </w:t>
      </w:r>
      <w:r w:rsidR="00771CFE">
        <w:t>clie</w:t>
      </w:r>
      <w:r w:rsidR="005D0264">
        <w:t>nt supporting the XMPP protocol</w:t>
      </w:r>
      <w:r w:rsidR="002C39F9">
        <w:t xml:space="preserve">, the basis of a conference </w:t>
      </w:r>
      <w:proofErr w:type="spellStart"/>
      <w:r w:rsidR="002C39F9">
        <w:t>chatroom</w:t>
      </w:r>
      <w:proofErr w:type="spellEnd"/>
      <w:r w:rsidR="002C39F9">
        <w:t>.</w:t>
      </w:r>
    </w:p>
    <w:p w:rsidR="0051202A" w:rsidRDefault="0051202A">
      <w:pPr>
        <w:rPr>
          <w:rFonts w:cs="Calibri"/>
        </w:rPr>
      </w:pPr>
      <w:r>
        <w:rPr>
          <w:rFonts w:cs="Calibri"/>
        </w:rPr>
        <w:tab/>
        <w:t>XMPP - extensible messaging and presence protocol</w:t>
      </w:r>
      <w:r w:rsidR="001601A7">
        <w:rPr>
          <w:rFonts w:cs="Calibri"/>
        </w:rPr>
        <w:t>-</w:t>
      </w:r>
      <w:r>
        <w:rPr>
          <w:rFonts w:cs="Calibri"/>
        </w:rPr>
        <w:t xml:space="preserve"> handles session negotiations and connections management. </w:t>
      </w:r>
      <w:del w:id="191" w:author="Chris" w:date="2011-10-29T06:12:00Z">
        <w:r w:rsidR="00DC6CD6" w:rsidDel="00632F79">
          <w:rPr>
            <w:rFonts w:cs="Calibri"/>
          </w:rPr>
          <w:delText xml:space="preserve">As an extension of </w:delText>
        </w:r>
        <w:r w:rsidDel="00632F79">
          <w:rPr>
            <w:rFonts w:cs="Calibri"/>
          </w:rPr>
          <w:delText xml:space="preserve">XMPP, </w:delText>
        </w:r>
      </w:del>
      <w:ins w:id="192" w:author="Chris" w:date="2011-10-29T06:12:00Z">
        <w:r w:rsidR="00632F79">
          <w:rPr>
            <w:rFonts w:cs="Calibri"/>
          </w:rPr>
          <w:t>W</w:t>
        </w:r>
      </w:ins>
      <w:del w:id="193" w:author="Chris" w:date="2011-10-29T06:12:00Z">
        <w:r w:rsidDel="00632F79">
          <w:rPr>
            <w:rFonts w:cs="Calibri"/>
          </w:rPr>
          <w:delText>w</w:delText>
        </w:r>
      </w:del>
      <w:r>
        <w:rPr>
          <w:rFonts w:cs="Calibri"/>
        </w:rPr>
        <w:t>e utilize Smack, an open source client library for instant messaging and presence</w:t>
      </w:r>
      <w:ins w:id="194" w:author="Chris" w:date="2011-10-29T06:12:00Z">
        <w:r w:rsidR="00632F79">
          <w:rPr>
            <w:rFonts w:cs="Calibri"/>
          </w:rPr>
          <w:t xml:space="preserve"> that is an extension of XMPP</w:t>
        </w:r>
      </w:ins>
      <w:r>
        <w:rPr>
          <w:rFonts w:cs="Calibri"/>
        </w:rPr>
        <w:t xml:space="preserve">. </w:t>
      </w:r>
      <w:r w:rsidR="00326053">
        <w:rPr>
          <w:rFonts w:cs="Calibri"/>
        </w:rPr>
        <w:t>T</w:t>
      </w:r>
      <w:r w:rsidR="007C0942">
        <w:rPr>
          <w:rFonts w:cs="Calibri"/>
        </w:rPr>
        <w:t>he Smack library is ported for the Android platform</w:t>
      </w:r>
      <w:r w:rsidR="00326053">
        <w:rPr>
          <w:rFonts w:cs="Calibri"/>
        </w:rPr>
        <w:t xml:space="preserve"> via</w:t>
      </w:r>
      <w:r w:rsidR="002B5006">
        <w:rPr>
          <w:rFonts w:cs="Calibri"/>
        </w:rPr>
        <w:t xml:space="preserve"> the</w:t>
      </w:r>
      <w:r w:rsidR="00CC49DF">
        <w:rPr>
          <w:rFonts w:cs="Calibri"/>
        </w:rPr>
        <w:t xml:space="preserve"> </w:t>
      </w:r>
      <w:proofErr w:type="spellStart"/>
      <w:r w:rsidR="00CC49DF" w:rsidRPr="00CC49DF">
        <w:rPr>
          <w:rFonts w:cs="Calibri"/>
          <w:i/>
        </w:rPr>
        <w:t>asmack</w:t>
      </w:r>
      <w:proofErr w:type="spellEnd"/>
      <w:r w:rsidR="00326053">
        <w:rPr>
          <w:rFonts w:cs="Calibri"/>
        </w:rPr>
        <w:t xml:space="preserve"> package</w:t>
      </w:r>
      <w:r w:rsidR="007C0942">
        <w:rPr>
          <w:rFonts w:cs="Calibri"/>
        </w:rPr>
        <w:t xml:space="preserve">. </w:t>
      </w:r>
      <w:r w:rsidR="00F5677D">
        <w:rPr>
          <w:rFonts w:cs="Calibri"/>
        </w:rPr>
        <w:t xml:space="preserve">Available from the library are classes for connection management, authentication mechanisms, and the creation of multi-user-chat(MUC) rooms. </w:t>
      </w:r>
      <w:r w:rsidR="00F412BB">
        <w:rPr>
          <w:rFonts w:cs="Calibri"/>
        </w:rPr>
        <w:t xml:space="preserve">For example, logging into a </w:t>
      </w:r>
      <w:r w:rsidR="009D3306">
        <w:rPr>
          <w:rFonts w:cs="Calibri"/>
        </w:rPr>
        <w:t xml:space="preserve">server with authentication involves the command: </w:t>
      </w:r>
      <w:proofErr w:type="spellStart"/>
      <w:r w:rsidR="009D3306">
        <w:rPr>
          <w:rFonts w:cs="Calibri"/>
        </w:rPr>
        <w:t>connection.login</w:t>
      </w:r>
      <w:proofErr w:type="spellEnd"/>
      <w:r w:rsidR="009D3306">
        <w:rPr>
          <w:rFonts w:cs="Calibri"/>
        </w:rPr>
        <w:t>(</w:t>
      </w:r>
      <w:proofErr w:type="spellStart"/>
      <w:r w:rsidR="009D3306">
        <w:rPr>
          <w:rFonts w:cs="Calibri"/>
        </w:rPr>
        <w:t>userJID,password</w:t>
      </w:r>
      <w:proofErr w:type="spellEnd"/>
      <w:r w:rsidR="009D3306">
        <w:rPr>
          <w:rFonts w:cs="Calibri"/>
        </w:rPr>
        <w:t xml:space="preserve">);. </w:t>
      </w:r>
    </w:p>
    <w:p w:rsidR="0046675A" w:rsidRDefault="0046675A">
      <w:pPr>
        <w:rPr>
          <w:rFonts w:cs="Calibri"/>
        </w:rPr>
      </w:pPr>
      <w:r>
        <w:rPr>
          <w:rFonts w:cs="Calibri"/>
        </w:rPr>
        <w:tab/>
      </w:r>
      <w:r w:rsidR="00D554F4">
        <w:rPr>
          <w:rFonts w:cs="Calibri"/>
        </w:rPr>
        <w:t>The Jingle protocol is an extension</w:t>
      </w:r>
      <w:r w:rsidR="001427F8">
        <w:rPr>
          <w:rFonts w:cs="Calibri"/>
        </w:rPr>
        <w:t xml:space="preserve"> to XMPP that allows Jabber clients to set up, manage and tear down multimedia</w:t>
      </w:r>
      <w:r w:rsidR="00E1059D">
        <w:rPr>
          <w:rFonts w:cs="Calibri"/>
        </w:rPr>
        <w:t>, and in our case, VoIP</w:t>
      </w:r>
      <w:r w:rsidR="001427F8">
        <w:rPr>
          <w:rFonts w:cs="Calibri"/>
        </w:rPr>
        <w:t xml:space="preserve"> sessions.</w:t>
      </w:r>
      <w:r w:rsidR="00D554F4">
        <w:rPr>
          <w:rFonts w:cs="Calibri"/>
        </w:rPr>
        <w:t xml:space="preserve"> </w:t>
      </w:r>
      <w:r w:rsidR="002F18AA">
        <w:rPr>
          <w:rFonts w:cs="Calibri"/>
        </w:rPr>
        <w:t xml:space="preserve">This involves the sending, receiving and parsing of Jingle packets. </w:t>
      </w:r>
      <w:r w:rsidR="009E3C35">
        <w:rPr>
          <w:rFonts w:cs="Calibri"/>
        </w:rPr>
        <w:t>Sending and recei</w:t>
      </w:r>
      <w:r w:rsidR="003A5A43">
        <w:rPr>
          <w:rFonts w:cs="Calibri"/>
        </w:rPr>
        <w:t>ving packets is taken care of via</w:t>
      </w:r>
      <w:r w:rsidR="009E3C35">
        <w:rPr>
          <w:rFonts w:cs="Calibri"/>
        </w:rPr>
        <w:t xml:space="preserve"> </w:t>
      </w:r>
      <w:proofErr w:type="spellStart"/>
      <w:r w:rsidR="009E3C35">
        <w:rPr>
          <w:rFonts w:cs="Calibri"/>
        </w:rPr>
        <w:t>asmack.</w:t>
      </w:r>
      <w:del w:id="195" w:author="Chris" w:date="2011-10-29T06:12:00Z">
        <w:r w:rsidR="009E3C35" w:rsidDel="00DE70A6">
          <w:rPr>
            <w:rFonts w:cs="Calibri"/>
          </w:rPr>
          <w:delText xml:space="preserve"> </w:delText>
        </w:r>
      </w:del>
      <w:ins w:id="196" w:author="Chris" w:date="2011-10-29T06:12:00Z">
        <w:r w:rsidR="00DE70A6">
          <w:rPr>
            <w:rFonts w:cs="Calibri"/>
          </w:rPr>
          <w:t>However</w:t>
        </w:r>
        <w:proofErr w:type="spellEnd"/>
        <w:r w:rsidR="00DE70A6">
          <w:rPr>
            <w:rFonts w:cs="Calibri"/>
          </w:rPr>
          <w:t xml:space="preserve">, the </w:t>
        </w:r>
        <w:proofErr w:type="spellStart"/>
        <w:r w:rsidR="00DE70A6">
          <w:rPr>
            <w:rFonts w:cs="Calibri"/>
          </w:rPr>
          <w:t>parasing</w:t>
        </w:r>
        <w:proofErr w:type="spellEnd"/>
        <w:r w:rsidR="00DE70A6">
          <w:rPr>
            <w:rFonts w:cs="Calibri"/>
          </w:rPr>
          <w:t xml:space="preserve"> of packe</w:t>
        </w:r>
      </w:ins>
      <w:ins w:id="197" w:author="Chris" w:date="2011-10-29T06:13:00Z">
        <w:r w:rsidR="00DE70A6">
          <w:rPr>
            <w:rFonts w:cs="Calibri"/>
          </w:rPr>
          <w:t xml:space="preserve">ts present a more challenging problem. The existing Jingle libraries are </w:t>
        </w:r>
        <w:proofErr w:type="spellStart"/>
        <w:r w:rsidR="00DE70A6">
          <w:rPr>
            <w:rFonts w:cs="Calibri"/>
          </w:rPr>
          <w:t>unfeasable</w:t>
        </w:r>
        <w:proofErr w:type="spellEnd"/>
        <w:r w:rsidR="00DE70A6">
          <w:rPr>
            <w:rFonts w:cs="Calibri"/>
          </w:rPr>
          <w:t xml:space="preserve"> for OpenComm, so an original library has been developed.</w:t>
        </w:r>
      </w:ins>
      <w:del w:id="198" w:author="Chris" w:date="2011-10-29T06:12:00Z">
        <w:r w:rsidR="00BA528D" w:rsidDel="00DE70A6">
          <w:rPr>
            <w:rFonts w:cs="Calibri"/>
          </w:rPr>
          <w:delText xml:space="preserve">&lt;might be slightly redundent, the next 2-3 sentences&gt; </w:delText>
        </w:r>
        <w:r w:rsidR="006A2C4C" w:rsidDel="00DE70A6">
          <w:rPr>
            <w:rFonts w:cs="Calibri"/>
          </w:rPr>
          <w:delText>Existing libraries for Jingle consists of libjingle and smack-jingle. Libjingle is the library used in</w:delText>
        </w:r>
        <w:r w:rsidR="007D2DDF" w:rsidDel="00DE70A6">
          <w:rPr>
            <w:rFonts w:cs="Calibri"/>
          </w:rPr>
          <w:delText xml:space="preserve"> G</w:delText>
        </w:r>
        <w:r w:rsidR="002E2D8C" w:rsidDel="00DE70A6">
          <w:rPr>
            <w:rFonts w:cs="Calibri"/>
          </w:rPr>
          <w:delText xml:space="preserve">oogle </w:delText>
        </w:r>
        <w:r w:rsidR="007D2DDF" w:rsidDel="00DE70A6">
          <w:rPr>
            <w:rFonts w:cs="Calibri"/>
          </w:rPr>
          <w:delText xml:space="preserve">Talk, but it is written in C++, </w:delText>
        </w:r>
        <w:r w:rsidR="00756740" w:rsidDel="00DE70A6">
          <w:rPr>
            <w:rFonts w:cs="Calibri"/>
          </w:rPr>
          <w:delText xml:space="preserve">and as such unusable. </w:delText>
        </w:r>
        <w:r w:rsidR="007D2DDF" w:rsidDel="00DE70A6">
          <w:rPr>
            <w:rFonts w:cs="Calibri"/>
          </w:rPr>
          <w:delText xml:space="preserve">Smack-jingle is a part of the Smack library, but unfortunately has not been imported </w:delText>
        </w:r>
        <w:r w:rsidR="00977D8E" w:rsidDel="00DE70A6">
          <w:rPr>
            <w:rFonts w:cs="Calibri"/>
          </w:rPr>
          <w:delText xml:space="preserve">to Android. </w:delText>
        </w:r>
        <w:r w:rsidR="00BA3568" w:rsidDel="00DE70A6">
          <w:rPr>
            <w:rFonts w:cs="Calibri"/>
          </w:rPr>
          <w:delText>Lacking alternatives</w:delText>
        </w:r>
        <w:r w:rsidR="00FA5300" w:rsidDel="00DE70A6">
          <w:rPr>
            <w:rFonts w:cs="Calibri"/>
          </w:rPr>
          <w:delText>, an original Jingle library was developed</w:delText>
        </w:r>
        <w:r w:rsidR="00F5261B" w:rsidDel="00DE70A6">
          <w:rPr>
            <w:rFonts w:cs="Calibri"/>
          </w:rPr>
          <w:delText xml:space="preserve"> by OpenComm</w:delText>
        </w:r>
      </w:del>
      <w:r w:rsidR="00FA5300">
        <w:rPr>
          <w:rFonts w:cs="Calibri"/>
        </w:rPr>
        <w:t xml:space="preserve">. </w:t>
      </w:r>
      <w:r w:rsidR="009E3C35">
        <w:rPr>
          <w:rFonts w:cs="Calibri"/>
        </w:rPr>
        <w:t xml:space="preserve">This </w:t>
      </w:r>
      <w:ins w:id="199" w:author="Chris" w:date="2011-10-29T06:13:00Z">
        <w:r w:rsidR="00E345CA">
          <w:rPr>
            <w:rFonts w:cs="Calibri"/>
          </w:rPr>
          <w:t xml:space="preserve">Jingle </w:t>
        </w:r>
      </w:ins>
      <w:r w:rsidR="009E3C35">
        <w:rPr>
          <w:rFonts w:cs="Calibri"/>
        </w:rPr>
        <w:t>lib</w:t>
      </w:r>
      <w:r w:rsidR="00BA12CC">
        <w:rPr>
          <w:rFonts w:cs="Calibri"/>
        </w:rPr>
        <w:t xml:space="preserve">rary </w:t>
      </w:r>
      <w:r w:rsidR="00E31F2A">
        <w:rPr>
          <w:rFonts w:cs="Calibri"/>
        </w:rPr>
        <w:t>accomplishes</w:t>
      </w:r>
      <w:r w:rsidR="008B0B6F">
        <w:rPr>
          <w:rFonts w:cs="Calibri"/>
        </w:rPr>
        <w:t xml:space="preserve"> three major things: c</w:t>
      </w:r>
      <w:r w:rsidR="00BA12CC">
        <w:rPr>
          <w:rFonts w:cs="Calibri"/>
        </w:rPr>
        <w:t xml:space="preserve">onstruction of Jingle packet, parsing of </w:t>
      </w:r>
      <w:del w:id="200" w:author="Chris" w:date="2011-10-29T06:13:00Z">
        <w:r w:rsidR="00BA12CC" w:rsidDel="005601B8">
          <w:rPr>
            <w:rFonts w:cs="Calibri"/>
          </w:rPr>
          <w:delText xml:space="preserve">Jingle </w:delText>
        </w:r>
      </w:del>
      <w:r w:rsidR="00BA12CC">
        <w:rPr>
          <w:rFonts w:cs="Calibri"/>
        </w:rPr>
        <w:t>packet</w:t>
      </w:r>
      <w:ins w:id="201" w:author="Chris" w:date="2011-10-29T06:13:00Z">
        <w:r w:rsidR="005601B8">
          <w:rPr>
            <w:rFonts w:cs="Calibri"/>
          </w:rPr>
          <w:t>s</w:t>
        </w:r>
      </w:ins>
      <w:r w:rsidR="00BA12CC">
        <w:rPr>
          <w:rFonts w:cs="Calibri"/>
        </w:rPr>
        <w:t xml:space="preserve"> and determining of events and appropriate transitions based on </w:t>
      </w:r>
      <w:del w:id="202" w:author="Chris" w:date="2011-10-29T06:13:00Z">
        <w:r w:rsidR="00BA12CC" w:rsidDel="005601B8">
          <w:rPr>
            <w:rFonts w:cs="Calibri"/>
          </w:rPr>
          <w:delText>Jingle</w:delText>
        </w:r>
      </w:del>
      <w:r w:rsidR="00BA12CC">
        <w:rPr>
          <w:rFonts w:cs="Calibri"/>
        </w:rPr>
        <w:t xml:space="preserve"> packets. </w:t>
      </w:r>
    </w:p>
    <w:p w:rsidR="003D1259" w:rsidRDefault="00FA5300">
      <w:pPr>
        <w:rPr>
          <w:rFonts w:cs="Calibri"/>
        </w:rPr>
      </w:pPr>
      <w:r>
        <w:rPr>
          <w:rFonts w:cs="Calibri"/>
        </w:rPr>
        <w:tab/>
      </w:r>
      <w:commentRangeStart w:id="203"/>
      <w:r>
        <w:rPr>
          <w:rFonts w:cs="Calibri"/>
        </w:rPr>
        <w:t>(</w:t>
      </w:r>
      <w:r w:rsidR="00100B1B">
        <w:rPr>
          <w:rFonts w:cs="Calibri"/>
        </w:rPr>
        <w:t>This planned</w:t>
      </w:r>
      <w:r w:rsidR="00CD06C9">
        <w:rPr>
          <w:rFonts w:cs="Calibri"/>
        </w:rPr>
        <w:t xml:space="preserve"> might be m</w:t>
      </w:r>
      <w:r>
        <w:rPr>
          <w:rFonts w:cs="Calibri"/>
        </w:rPr>
        <w:t xml:space="preserve">ore technical in nature than needed?) (Paragraph regarding the brand </w:t>
      </w:r>
      <w:proofErr w:type="spellStart"/>
      <w:r>
        <w:rPr>
          <w:rFonts w:cs="Calibri"/>
        </w:rPr>
        <w:t>spankin</w:t>
      </w:r>
      <w:proofErr w:type="spellEnd"/>
      <w:r>
        <w:rPr>
          <w:rFonts w:cs="Calibri"/>
        </w:rPr>
        <w:t xml:space="preserve"> new Jingle protocol)</w:t>
      </w:r>
      <w:commentRangeEnd w:id="203"/>
      <w:r w:rsidR="00690DD1">
        <w:rPr>
          <w:rStyle w:val="CommentReference"/>
        </w:rPr>
        <w:commentReference w:id="203"/>
      </w:r>
    </w:p>
    <w:p w:rsidR="003A5A43" w:rsidRDefault="006F5D5C" w:rsidP="009D467F">
      <w:pPr>
        <w:rPr>
          <w:rFonts w:cs="Calibri"/>
        </w:rPr>
      </w:pPr>
      <w:r>
        <w:rPr>
          <w:rFonts w:cs="Calibri"/>
        </w:rPr>
        <w:tab/>
        <w:t xml:space="preserve">The combination of XMPP, Jabber and Jingle protocols </w:t>
      </w:r>
      <w:r w:rsidR="00896DF3">
        <w:rPr>
          <w:rFonts w:cs="Calibri"/>
        </w:rPr>
        <w:t>allow for session connection and m</w:t>
      </w:r>
      <w:r w:rsidR="00150CDD">
        <w:rPr>
          <w:rFonts w:cs="Calibri"/>
        </w:rPr>
        <w:t>anagement. Now comes the issue</w:t>
      </w:r>
      <w:r w:rsidR="00896DF3">
        <w:rPr>
          <w:rFonts w:cs="Calibri"/>
        </w:rPr>
        <w:t xml:space="preserve"> of actually sending and receiving</w:t>
      </w:r>
      <w:r w:rsidR="00721F74">
        <w:rPr>
          <w:rFonts w:cs="Calibri"/>
        </w:rPr>
        <w:t xml:space="preserve"> the voice packets.</w:t>
      </w:r>
      <w:r w:rsidR="002E6CB3">
        <w:rPr>
          <w:rFonts w:cs="Calibri"/>
        </w:rPr>
        <w:t xml:space="preserve"> </w:t>
      </w:r>
      <w:del w:id="204" w:author="Chris" w:date="2011-10-29T06:14:00Z">
        <w:r w:rsidR="002E6CB3" w:rsidDel="00461067">
          <w:rPr>
            <w:rFonts w:cs="Calibri"/>
          </w:rPr>
          <w:delText>For inspiration, we turn to</w:delText>
        </w:r>
      </w:del>
      <w:ins w:id="205" w:author="Chris" w:date="2011-10-29T06:14:00Z">
        <w:r w:rsidR="00461067">
          <w:rPr>
            <w:rFonts w:cs="Calibri"/>
          </w:rPr>
          <w:t xml:space="preserve">OpenComm </w:t>
        </w:r>
        <w:proofErr w:type="spellStart"/>
        <w:r w:rsidR="00461067">
          <w:rPr>
            <w:rFonts w:cs="Calibri"/>
          </w:rPr>
          <w:t>recieved</w:t>
        </w:r>
        <w:proofErr w:type="spellEnd"/>
        <w:r w:rsidR="00461067">
          <w:rPr>
            <w:rFonts w:cs="Calibri"/>
          </w:rPr>
          <w:t xml:space="preserve"> its inspiration in the form of</w:t>
        </w:r>
      </w:ins>
      <w:r w:rsidR="002E6CB3">
        <w:rPr>
          <w:rFonts w:cs="Calibri"/>
        </w:rPr>
        <w:t xml:space="preserve"> </w:t>
      </w:r>
      <w:proofErr w:type="spellStart"/>
      <w:r w:rsidR="002E6CB3">
        <w:rPr>
          <w:rFonts w:cs="Calibri"/>
        </w:rPr>
        <w:t>Sipdroid</w:t>
      </w:r>
      <w:proofErr w:type="spellEnd"/>
      <w:r w:rsidR="002E6CB3">
        <w:rPr>
          <w:rFonts w:cs="Calibri"/>
        </w:rPr>
        <w:t>, a free SIP/VoIP client for Android.</w:t>
      </w:r>
      <w:r w:rsidR="001D2F31">
        <w:rPr>
          <w:rFonts w:cs="Calibri"/>
        </w:rPr>
        <w:t xml:space="preserve"> </w:t>
      </w:r>
      <w:r w:rsidR="00CB3568">
        <w:rPr>
          <w:rFonts w:cs="Calibri"/>
        </w:rPr>
        <w:t xml:space="preserve">We </w:t>
      </w:r>
      <w:r w:rsidR="006D7500">
        <w:rPr>
          <w:rFonts w:cs="Calibri"/>
        </w:rPr>
        <w:t xml:space="preserve">utilize </w:t>
      </w:r>
      <w:proofErr w:type="spellStart"/>
      <w:r w:rsidR="006D7500">
        <w:rPr>
          <w:rFonts w:cs="Calibri"/>
        </w:rPr>
        <w:t>Sipdroid's</w:t>
      </w:r>
      <w:proofErr w:type="spellEnd"/>
      <w:r w:rsidR="006D7500">
        <w:rPr>
          <w:rFonts w:cs="Calibri"/>
        </w:rPr>
        <w:t xml:space="preserve"> implementation, </w:t>
      </w:r>
      <w:r w:rsidR="00D75D44">
        <w:rPr>
          <w:rFonts w:cs="Calibri"/>
        </w:rPr>
        <w:t>encod</w:t>
      </w:r>
      <w:r w:rsidR="006D7500">
        <w:rPr>
          <w:rFonts w:cs="Calibri"/>
        </w:rPr>
        <w:t>ing</w:t>
      </w:r>
      <w:r w:rsidR="001D2F31">
        <w:rPr>
          <w:rFonts w:cs="Calibri"/>
        </w:rPr>
        <w:t xml:space="preserve"> t</w:t>
      </w:r>
      <w:r w:rsidR="002E6CB3">
        <w:rPr>
          <w:rFonts w:cs="Calibri"/>
        </w:rPr>
        <w:t>he packets using the G.711 codec</w:t>
      </w:r>
      <w:r w:rsidR="009D3A3A">
        <w:rPr>
          <w:rFonts w:cs="Calibri"/>
        </w:rPr>
        <w:t xml:space="preserve"> at 64 </w:t>
      </w:r>
      <w:r w:rsidR="00EE39B4">
        <w:rPr>
          <w:rFonts w:cs="Calibri"/>
        </w:rPr>
        <w:t>Kbits</w:t>
      </w:r>
      <w:r w:rsidR="009D3A3A">
        <w:rPr>
          <w:rFonts w:cs="Calibri"/>
        </w:rPr>
        <w:t>/second</w:t>
      </w:r>
      <w:r w:rsidR="002E6CB3">
        <w:rPr>
          <w:rFonts w:cs="Calibri"/>
        </w:rPr>
        <w:t>.</w:t>
      </w:r>
      <w:r w:rsidR="00917712">
        <w:rPr>
          <w:rFonts w:cs="Calibri"/>
        </w:rPr>
        <w:t xml:space="preserve"> </w:t>
      </w:r>
      <w:r w:rsidR="00163E30">
        <w:rPr>
          <w:rFonts w:cs="Calibri"/>
        </w:rPr>
        <w:t xml:space="preserve">To </w:t>
      </w:r>
      <w:r w:rsidR="002872D1">
        <w:rPr>
          <w:rFonts w:cs="Calibri"/>
        </w:rPr>
        <w:t>transport</w:t>
      </w:r>
      <w:r w:rsidR="00163E30">
        <w:rPr>
          <w:rFonts w:cs="Calibri"/>
        </w:rPr>
        <w:t xml:space="preserve"> the encoded packets, OpenComm use</w:t>
      </w:r>
      <w:r w:rsidR="00721F74">
        <w:rPr>
          <w:rFonts w:cs="Calibri"/>
        </w:rPr>
        <w:t>s Real-Time Transport Prot</w:t>
      </w:r>
      <w:r w:rsidR="00163E30">
        <w:rPr>
          <w:rFonts w:cs="Calibri"/>
        </w:rPr>
        <w:t>ocol (RTP</w:t>
      </w:r>
      <w:r w:rsidR="007C7367">
        <w:rPr>
          <w:rFonts w:cs="Calibri"/>
        </w:rPr>
        <w:t xml:space="preserve">), which is built on top User Datagram Protocol(UDP). UDP is a defined </w:t>
      </w:r>
      <w:r w:rsidR="00EE39B4">
        <w:rPr>
          <w:rFonts w:cs="Calibri"/>
        </w:rPr>
        <w:t>i</w:t>
      </w:r>
      <w:r w:rsidR="007C7367">
        <w:rPr>
          <w:rFonts w:cs="Calibri"/>
        </w:rPr>
        <w:t xml:space="preserve">nternet transport protocol (IP), hence </w:t>
      </w:r>
      <w:del w:id="206" w:author="Chris" w:date="2011-10-29T06:15:00Z">
        <w:r w:rsidR="007C7367" w:rsidDel="00FD4666">
          <w:rPr>
            <w:rFonts w:cs="Calibri"/>
          </w:rPr>
          <w:delText>the</w:delText>
        </w:r>
      </w:del>
      <w:r w:rsidR="007C7367">
        <w:rPr>
          <w:rFonts w:cs="Calibri"/>
        </w:rPr>
        <w:t xml:space="preserve"> Voice over </w:t>
      </w:r>
      <w:r w:rsidR="007C7367">
        <w:rPr>
          <w:rFonts w:cs="Calibri"/>
          <w:b/>
        </w:rPr>
        <w:t>IP</w:t>
      </w:r>
      <w:del w:id="207" w:author="Chris" w:date="2011-10-29T06:15:00Z">
        <w:r w:rsidR="002C3769" w:rsidDel="00FD4666">
          <w:rPr>
            <w:rFonts w:cs="Calibri"/>
          </w:rPr>
          <w:delText xml:space="preserve"> </w:delText>
        </w:r>
      </w:del>
      <w:r w:rsidR="007C7367">
        <w:rPr>
          <w:rFonts w:cs="Calibri"/>
        </w:rPr>
        <w:t>.</w:t>
      </w:r>
      <w:ins w:id="208" w:author="Chris" w:date="2011-10-29T06:15:00Z">
        <w:r w:rsidR="00FD4666">
          <w:rPr>
            <w:rFonts w:cs="Calibri"/>
          </w:rPr>
          <w:t xml:space="preserve"> However,</w:t>
        </w:r>
      </w:ins>
      <w:r w:rsidR="00153227">
        <w:rPr>
          <w:rFonts w:cs="Calibri"/>
        </w:rPr>
        <w:t xml:space="preserve"> </w:t>
      </w:r>
      <w:ins w:id="209" w:author="Chris" w:date="2011-10-29T06:15:00Z">
        <w:r w:rsidR="00FD4666">
          <w:rPr>
            <w:rFonts w:cs="Calibri"/>
          </w:rPr>
          <w:t>c</w:t>
        </w:r>
      </w:ins>
      <w:del w:id="210" w:author="Chris" w:date="2011-10-29T06:15:00Z">
        <w:r w:rsidR="00153227" w:rsidDel="00FD4666">
          <w:rPr>
            <w:rFonts w:cs="Calibri"/>
          </w:rPr>
          <w:delText>C</w:delText>
        </w:r>
      </w:del>
      <w:r w:rsidR="00153227">
        <w:rPr>
          <w:rFonts w:cs="Calibri"/>
        </w:rPr>
        <w:t>omplicating our implementation is the fact that</w:t>
      </w:r>
      <w:r w:rsidR="002915B8">
        <w:rPr>
          <w:rFonts w:cs="Calibri"/>
        </w:rPr>
        <w:t xml:space="preserve"> Android does not </w:t>
      </w:r>
      <w:r w:rsidR="00E3117F">
        <w:rPr>
          <w:rFonts w:cs="Calibri"/>
        </w:rPr>
        <w:t>support multicast addressing (</w:t>
      </w:r>
      <w:r w:rsidR="002915B8">
        <w:rPr>
          <w:rFonts w:cs="Calibri"/>
        </w:rPr>
        <w:t xml:space="preserve">having multiple recipients for a single </w:t>
      </w:r>
      <w:r w:rsidR="002A4A93">
        <w:rPr>
          <w:rFonts w:cs="Calibri"/>
        </w:rPr>
        <w:t>source)</w:t>
      </w:r>
      <w:r w:rsidR="004B2A96">
        <w:rPr>
          <w:rFonts w:cs="Calibri"/>
        </w:rPr>
        <w:t xml:space="preserve">. This </w:t>
      </w:r>
      <w:r w:rsidR="00016E7A">
        <w:rPr>
          <w:rFonts w:cs="Calibri"/>
        </w:rPr>
        <w:t xml:space="preserve">problem </w:t>
      </w:r>
      <w:r w:rsidR="005C772C">
        <w:rPr>
          <w:rFonts w:cs="Calibri"/>
        </w:rPr>
        <w:t>is</w:t>
      </w:r>
      <w:r w:rsidR="00016E7A">
        <w:rPr>
          <w:rFonts w:cs="Calibri"/>
        </w:rPr>
        <w:t xml:space="preserve"> solved</w:t>
      </w:r>
      <w:r w:rsidR="005C772C">
        <w:rPr>
          <w:rFonts w:cs="Calibri"/>
        </w:rPr>
        <w:t xml:space="preserve"> </w:t>
      </w:r>
      <w:r w:rsidR="00E175DF">
        <w:rPr>
          <w:rFonts w:cs="Calibri"/>
        </w:rPr>
        <w:t xml:space="preserve">with multiple streaming and receiving threads. </w:t>
      </w:r>
    </w:p>
    <w:p w:rsidR="0012366D" w:rsidRDefault="0012366D" w:rsidP="009D467F">
      <w:pPr>
        <w:rPr>
          <w:rFonts w:cs="Calibri"/>
        </w:rPr>
      </w:pPr>
      <w:commentRangeStart w:id="211"/>
      <w:r>
        <w:rPr>
          <w:rFonts w:cs="Calibri"/>
        </w:rPr>
        <w:t>(NAT traversal?)</w:t>
      </w:r>
      <w:commentRangeEnd w:id="211"/>
      <w:r w:rsidR="00461067">
        <w:rPr>
          <w:rStyle w:val="CommentReference"/>
        </w:rPr>
        <w:commentReference w:id="211"/>
      </w:r>
    </w:p>
    <w:p w:rsidR="0008795D" w:rsidRDefault="00B5564D" w:rsidP="009D467F">
      <w:pPr>
        <w:rPr>
          <w:rFonts w:cs="Calibri"/>
        </w:rPr>
      </w:pPr>
      <w:r>
        <w:rPr>
          <w:rFonts w:cs="Calibri"/>
        </w:rPr>
        <w:lastRenderedPageBreak/>
        <w:tab/>
      </w:r>
      <w:r w:rsidR="000F5432">
        <w:rPr>
          <w:rFonts w:cs="Calibri"/>
        </w:rPr>
        <w:t xml:space="preserve">OpenComm's two </w:t>
      </w:r>
      <w:del w:id="212" w:author="Chris" w:date="2011-10-29T06:15:00Z">
        <w:r w:rsidR="000F5432" w:rsidDel="006A569D">
          <w:rPr>
            <w:rFonts w:cs="Calibri"/>
          </w:rPr>
          <w:delText xml:space="preserve">main </w:delText>
        </w:r>
        <w:r w:rsidR="000F5432" w:rsidDel="00D2403C">
          <w:rPr>
            <w:rFonts w:cs="Calibri"/>
          </w:rPr>
          <w:delText>innovations</w:delText>
        </w:r>
      </w:del>
      <w:ins w:id="213" w:author="Chris" w:date="2011-10-29T06:15:00Z">
        <w:r w:rsidR="00D2403C">
          <w:rPr>
            <w:rFonts w:cs="Calibri"/>
          </w:rPr>
          <w:t xml:space="preserve"> norm-defying changes</w:t>
        </w:r>
      </w:ins>
      <w:del w:id="214" w:author="Chris" w:date="2011-10-29T06:15:00Z">
        <w:r w:rsidR="000F5432" w:rsidDel="00D2403C">
          <w:rPr>
            <w:rFonts w:cs="Calibri"/>
          </w:rPr>
          <w:delText xml:space="preserve"> </w:delText>
        </w:r>
      </w:del>
      <w:ins w:id="215" w:author="Chris" w:date="2011-10-29T06:15:00Z">
        <w:r w:rsidR="00D2403C">
          <w:rPr>
            <w:rFonts w:cs="Calibri"/>
          </w:rPr>
          <w:t xml:space="preserve"> </w:t>
        </w:r>
      </w:ins>
      <w:ins w:id="216" w:author="Chris" w:date="2011-10-29T06:16:00Z">
        <w:r w:rsidR="006A569D">
          <w:rPr>
            <w:rFonts w:cs="Calibri"/>
          </w:rPr>
          <w:t>,</w:t>
        </w:r>
      </w:ins>
      <w:del w:id="217" w:author="Chris" w:date="2011-10-29T06:16:00Z">
        <w:r w:rsidR="000F5432" w:rsidDel="006A569D">
          <w:rPr>
            <w:rFonts w:cs="Calibri"/>
          </w:rPr>
          <w:delText>-</w:delText>
        </w:r>
      </w:del>
      <w:r w:rsidR="000F5432">
        <w:rPr>
          <w:rFonts w:cs="Calibri"/>
        </w:rPr>
        <w:t xml:space="preserve"> sound spatialization and private subchats</w:t>
      </w:r>
      <w:ins w:id="218" w:author="Chris" w:date="2011-10-29T06:16:00Z">
        <w:r w:rsidR="006A569D">
          <w:rPr>
            <w:rFonts w:cs="Calibri"/>
          </w:rPr>
          <w:t>,</w:t>
        </w:r>
      </w:ins>
      <w:r w:rsidR="000F5432">
        <w:rPr>
          <w:rFonts w:cs="Calibri"/>
        </w:rPr>
        <w:t xml:space="preserve"> are implemented above this robust V</w:t>
      </w:r>
      <w:r w:rsidR="008373D6">
        <w:rPr>
          <w:rFonts w:cs="Calibri"/>
        </w:rPr>
        <w:t xml:space="preserve">oIP framework. On the back-end, we use the </w:t>
      </w:r>
      <w:proofErr w:type="spellStart"/>
      <w:r w:rsidR="008373D6">
        <w:rPr>
          <w:rFonts w:cs="Calibri"/>
        </w:rPr>
        <w:t>AudioTrack</w:t>
      </w:r>
      <w:proofErr w:type="spellEnd"/>
      <w:r w:rsidR="008373D6">
        <w:rPr>
          <w:rFonts w:cs="Calibri"/>
        </w:rPr>
        <w:t xml:space="preserve"> class to do the heavy lifting.</w:t>
      </w:r>
      <w:r w:rsidR="006D041C">
        <w:rPr>
          <w:rFonts w:cs="Calibri"/>
        </w:rPr>
        <w:t xml:space="preserve"> Two </w:t>
      </w:r>
      <w:proofErr w:type="spellStart"/>
      <w:r w:rsidR="006D041C">
        <w:rPr>
          <w:rFonts w:cs="Calibri"/>
        </w:rPr>
        <w:t>AudioTrack</w:t>
      </w:r>
      <w:proofErr w:type="spellEnd"/>
      <w:r w:rsidR="006D041C">
        <w:rPr>
          <w:rFonts w:cs="Calibri"/>
        </w:rPr>
        <w:t xml:space="preserve"> objects handle the left and right sides separately.</w:t>
      </w:r>
      <w:r w:rsidR="008373D6">
        <w:rPr>
          <w:rFonts w:cs="Calibri"/>
        </w:rPr>
        <w:t xml:space="preserve"> </w:t>
      </w:r>
      <w:proofErr w:type="spellStart"/>
      <w:r w:rsidR="008373D6">
        <w:rPr>
          <w:rFonts w:cs="Calibri"/>
        </w:rPr>
        <w:t>Interaural</w:t>
      </w:r>
      <w:proofErr w:type="spellEnd"/>
      <w:r w:rsidR="008373D6">
        <w:rPr>
          <w:rFonts w:cs="Calibri"/>
        </w:rPr>
        <w:t xml:space="preserve"> time difference is taken into account</w:t>
      </w:r>
      <w:r w:rsidR="006D041C">
        <w:rPr>
          <w:rFonts w:cs="Calibri"/>
        </w:rPr>
        <w:t xml:space="preserve"> by having a time difference between the two streams</w:t>
      </w:r>
      <w:r w:rsidR="008373D6">
        <w:rPr>
          <w:rFonts w:cs="Calibri"/>
        </w:rPr>
        <w:t xml:space="preserve">. The existing </w:t>
      </w:r>
      <w:proofErr w:type="spellStart"/>
      <w:r w:rsidR="008373D6">
        <w:rPr>
          <w:rFonts w:cs="Calibri"/>
        </w:rPr>
        <w:t>setStereoVolume</w:t>
      </w:r>
      <w:proofErr w:type="spellEnd"/>
      <w:r w:rsidR="008373D6">
        <w:rPr>
          <w:rFonts w:cs="Calibri"/>
        </w:rPr>
        <w:t xml:space="preserve">() method in </w:t>
      </w:r>
      <w:proofErr w:type="spellStart"/>
      <w:r w:rsidR="008373D6">
        <w:rPr>
          <w:rFonts w:cs="Calibri"/>
        </w:rPr>
        <w:t>AudioTrack</w:t>
      </w:r>
      <w:proofErr w:type="spellEnd"/>
      <w:r w:rsidR="00D532B4">
        <w:rPr>
          <w:rFonts w:cs="Calibri"/>
        </w:rPr>
        <w:t xml:space="preserve"> </w:t>
      </w:r>
      <w:r w:rsidR="00DB74C7">
        <w:rPr>
          <w:rFonts w:cs="Calibri"/>
        </w:rPr>
        <w:t>succinctly</w:t>
      </w:r>
      <w:r w:rsidR="008373D6">
        <w:rPr>
          <w:rFonts w:cs="Calibri"/>
        </w:rPr>
        <w:t xml:space="preserve"> takes care of the vo</w:t>
      </w:r>
      <w:r w:rsidR="00A37FC9">
        <w:rPr>
          <w:rFonts w:cs="Calibri"/>
        </w:rPr>
        <w:t>lume diff</w:t>
      </w:r>
      <w:r w:rsidR="009D467F">
        <w:rPr>
          <w:rFonts w:cs="Calibri"/>
        </w:rPr>
        <w:t xml:space="preserve">erences.  Combining the volume and time difference </w:t>
      </w:r>
      <w:r w:rsidR="00A54476">
        <w:rPr>
          <w:rFonts w:cs="Calibri"/>
        </w:rPr>
        <w:t xml:space="preserve">allows </w:t>
      </w:r>
      <w:ins w:id="219" w:author="Chris" w:date="2011-10-29T06:16:00Z">
        <w:r w:rsidR="006A569D">
          <w:rPr>
            <w:rFonts w:cs="Calibri"/>
          </w:rPr>
          <w:t xml:space="preserve">OpenComm to </w:t>
        </w:r>
        <w:proofErr w:type="spellStart"/>
        <w:r w:rsidR="006A569D">
          <w:rPr>
            <w:rFonts w:cs="Calibri"/>
          </w:rPr>
          <w:t>spatialize</w:t>
        </w:r>
        <w:proofErr w:type="spellEnd"/>
        <w:r w:rsidR="006A569D">
          <w:rPr>
            <w:rFonts w:cs="Calibri"/>
          </w:rPr>
          <w:t xml:space="preserve"> a user icon on the interface to a sound source in 2-D space.</w:t>
        </w:r>
      </w:ins>
      <w:del w:id="220" w:author="Chris" w:date="2011-10-29T06:16:00Z">
        <w:r w:rsidR="00A54476" w:rsidDel="00D44C65">
          <w:rPr>
            <w:rFonts w:cs="Calibri"/>
          </w:rPr>
          <w:delText xml:space="preserve">users to place </w:delText>
        </w:r>
        <w:r w:rsidR="004B002D" w:rsidDel="00D44C65">
          <w:rPr>
            <w:rFonts w:cs="Calibri"/>
          </w:rPr>
          <w:delText>a user icon in 2-D space.</w:delText>
        </w:r>
      </w:del>
    </w:p>
    <w:p w:rsidR="00210A08" w:rsidRDefault="000E6903" w:rsidP="009D467F">
      <w:pPr>
        <w:rPr>
          <w:rFonts w:cs="Calibri"/>
        </w:rPr>
      </w:pPr>
      <w:r>
        <w:rPr>
          <w:rFonts w:cs="Calibri"/>
        </w:rPr>
        <w:tab/>
        <w:t xml:space="preserve">The front-end implementation </w:t>
      </w:r>
      <w:r w:rsidR="00210A08">
        <w:rPr>
          <w:rFonts w:cs="Calibri"/>
        </w:rPr>
        <w:t>of our applicat</w:t>
      </w:r>
      <w:r w:rsidR="00B90595">
        <w:rPr>
          <w:rFonts w:cs="Calibri"/>
        </w:rPr>
        <w:t>i</w:t>
      </w:r>
      <w:r w:rsidR="00210A08">
        <w:rPr>
          <w:rFonts w:cs="Calibri"/>
        </w:rPr>
        <w:t xml:space="preserve">on </w:t>
      </w:r>
      <w:r>
        <w:rPr>
          <w:rFonts w:cs="Calibri"/>
        </w:rPr>
        <w:t xml:space="preserve">involves Human-Computer </w:t>
      </w:r>
      <w:r w:rsidR="00AE1457">
        <w:rPr>
          <w:rFonts w:cs="Calibri"/>
        </w:rPr>
        <w:t>Interaction</w:t>
      </w:r>
      <w:r w:rsidR="00157BFD">
        <w:rPr>
          <w:rFonts w:cs="Calibri"/>
        </w:rPr>
        <w:t>(HCI)</w:t>
      </w:r>
      <w:r w:rsidR="00AE1457">
        <w:rPr>
          <w:rFonts w:cs="Calibri"/>
        </w:rPr>
        <w:t xml:space="preserve"> Design and GUI development on the Android platform. </w:t>
      </w:r>
      <w:r w:rsidR="00157BFD">
        <w:rPr>
          <w:rFonts w:cs="Calibri"/>
        </w:rPr>
        <w:t xml:space="preserve">The keystone of our HCI Design is the creation of private side chats that </w:t>
      </w:r>
      <w:r w:rsidR="009C5BEC">
        <w:rPr>
          <w:rFonts w:cs="Calibri"/>
        </w:rPr>
        <w:t xml:space="preserve">operate and behave congruently </w:t>
      </w:r>
      <w:r w:rsidR="00CA3827">
        <w:rPr>
          <w:rFonts w:cs="Calibri"/>
        </w:rPr>
        <w:t>with the main conference chat.</w:t>
      </w:r>
      <w:r w:rsidR="000406D9">
        <w:rPr>
          <w:rFonts w:cs="Calibri"/>
        </w:rPr>
        <w:t xml:space="preserve"> Alongside with the chat screens, our application</w:t>
      </w:r>
      <w:r w:rsidR="007B143B">
        <w:rPr>
          <w:rFonts w:cs="Calibri"/>
        </w:rPr>
        <w:t xml:space="preserve"> features a minimalistic theme. The </w:t>
      </w:r>
      <w:r w:rsidR="00F320B3">
        <w:rPr>
          <w:rFonts w:cs="Calibri"/>
        </w:rPr>
        <w:t>GUI</w:t>
      </w:r>
      <w:r w:rsidR="007B143B">
        <w:rPr>
          <w:rFonts w:cs="Calibri"/>
        </w:rPr>
        <w:t xml:space="preserve"> itself</w:t>
      </w:r>
      <w:r w:rsidR="00F320B3">
        <w:rPr>
          <w:rFonts w:cs="Calibri"/>
        </w:rPr>
        <w:t xml:space="preserve"> is designed using</w:t>
      </w:r>
      <w:r w:rsidR="004C2C53">
        <w:rPr>
          <w:rFonts w:cs="Calibri"/>
        </w:rPr>
        <w:t xml:space="preserve"> vec</w:t>
      </w:r>
      <w:r w:rsidR="00EB1C2D">
        <w:rPr>
          <w:rFonts w:cs="Calibri"/>
        </w:rPr>
        <w:t>tor graphic</w:t>
      </w:r>
      <w:r w:rsidR="004C55DA">
        <w:rPr>
          <w:rFonts w:cs="Calibri"/>
        </w:rPr>
        <w:t>s with an emphasis</w:t>
      </w:r>
      <w:r w:rsidR="00EB1C2D">
        <w:rPr>
          <w:rFonts w:cs="Calibri"/>
        </w:rPr>
        <w:t xml:space="preserve"> </w:t>
      </w:r>
      <w:r w:rsidR="004C55DA">
        <w:rPr>
          <w:rFonts w:cs="Calibri"/>
        </w:rPr>
        <w:t xml:space="preserve">on </w:t>
      </w:r>
      <w:r w:rsidR="00EB1C2D">
        <w:rPr>
          <w:rFonts w:cs="Calibri"/>
        </w:rPr>
        <w:t>consistency and cleanness.</w:t>
      </w:r>
      <w:r w:rsidR="000406D9">
        <w:rPr>
          <w:rFonts w:cs="Calibri"/>
        </w:rPr>
        <w:t xml:space="preserve"> </w:t>
      </w:r>
      <w:ins w:id="221" w:author="Chris" w:date="2011-10-29T06:17:00Z">
        <w:r w:rsidR="00726ADF">
          <w:rPr>
            <w:rFonts w:cs="Calibri"/>
          </w:rPr>
          <w:t xml:space="preserve">As previously discussed, </w:t>
        </w:r>
      </w:ins>
      <w:ins w:id="222" w:author="Chris" w:date="2011-10-29T06:18:00Z">
        <w:r w:rsidR="00167696">
          <w:rPr>
            <w:rFonts w:cs="Calibri"/>
          </w:rPr>
          <w:t xml:space="preserve">our front-end implementation emphasizes the </w:t>
        </w:r>
        <w:r w:rsidR="00E44D02">
          <w:rPr>
            <w:rFonts w:cs="Calibri"/>
          </w:rPr>
          <w:t xml:space="preserve">user </w:t>
        </w:r>
        <w:commentRangeStart w:id="223"/>
        <w:r w:rsidR="00E44D02">
          <w:rPr>
            <w:rFonts w:cs="Calibri"/>
          </w:rPr>
          <w:t>experienc</w:t>
        </w:r>
      </w:ins>
      <w:ins w:id="224" w:author="Chris" w:date="2011-10-29T06:20:00Z">
        <w:r w:rsidR="00E44D02">
          <w:rPr>
            <w:rFonts w:cs="Calibri"/>
          </w:rPr>
          <w:t>e</w:t>
        </w:r>
        <w:commentRangeEnd w:id="223"/>
        <w:r w:rsidR="00E44D02">
          <w:rPr>
            <w:rStyle w:val="CommentReference"/>
          </w:rPr>
          <w:commentReference w:id="223"/>
        </w:r>
        <w:r w:rsidR="00E44D02">
          <w:rPr>
            <w:rFonts w:cs="Calibri"/>
          </w:rPr>
          <w:t xml:space="preserve">. </w:t>
        </w:r>
      </w:ins>
      <w:del w:id="225" w:author="Chris" w:date="2011-10-29T06:17:00Z">
        <w:r w:rsidR="000406D9" w:rsidDel="00726ADF">
          <w:rPr>
            <w:rFonts w:cs="Calibri"/>
          </w:rPr>
          <w:delText xml:space="preserve"> </w:delText>
        </w:r>
        <w:r w:rsidR="007456DA" w:rsidDel="00726ADF">
          <w:rPr>
            <w:rFonts w:cs="Calibri"/>
          </w:rPr>
          <w:delText xml:space="preserve"> </w:delText>
        </w:r>
      </w:del>
    </w:p>
    <w:p w:rsidR="00D738D1" w:rsidRDefault="00D738D1" w:rsidP="009D467F">
      <w:pPr>
        <w:rPr>
          <w:rFonts w:cs="Calibri"/>
        </w:rPr>
      </w:pPr>
      <w:commentRangeStart w:id="226"/>
      <w:r>
        <w:rPr>
          <w:rFonts w:cs="Calibri"/>
        </w:rPr>
        <w:t>&lt;screenshots of the week5-6 cycle&gt;</w:t>
      </w:r>
      <w:commentRangeEnd w:id="226"/>
      <w:r w:rsidR="00D44C65">
        <w:rPr>
          <w:rStyle w:val="CommentReference"/>
        </w:rPr>
        <w:commentReference w:id="226"/>
      </w:r>
    </w:p>
    <w:p w:rsidR="000615D3" w:rsidRDefault="000615D3">
      <w:r>
        <w:t xml:space="preserve">Conclusion: </w:t>
      </w:r>
    </w:p>
    <w:p w:rsidR="000615D3" w:rsidRDefault="000615D3">
      <w:r>
        <w:t>Reiteration of our innovations, focus less on implementation, mention future inquiry/possibilities. Also look at big picture potential.</w:t>
      </w:r>
    </w:p>
    <w:p w:rsidR="005A3775" w:rsidRDefault="00E27F50">
      <w:r>
        <w:t>Other stuff/To-Do:</w:t>
      </w:r>
      <w:r w:rsidR="008E7DD1">
        <w:t xml:space="preserve"> (For after 1st draft)</w:t>
      </w:r>
    </w:p>
    <w:p w:rsidR="00EE7183" w:rsidRDefault="005A3775">
      <w:r>
        <w:t>-</w:t>
      </w:r>
      <w:r w:rsidR="00EE7183">
        <w:t xml:space="preserve">Add Bailey's inspiration - which was a music search service and once successful, how to find the actual song in a quick manner - answer: present songs in a </w:t>
      </w:r>
      <w:r w:rsidR="00C451EC">
        <w:t>spatialized</w:t>
      </w:r>
      <w:r w:rsidR="00EE7183">
        <w:t xml:space="preserve"> plane.</w:t>
      </w:r>
    </w:p>
    <w:p w:rsidR="005A3775" w:rsidRDefault="005A3775">
      <w:r>
        <w:t>-Audience awareness: cut and add as needed</w:t>
      </w:r>
      <w:r w:rsidR="002E0B70">
        <w:t>.</w:t>
      </w:r>
    </w:p>
    <w:p w:rsidR="005A3775" w:rsidRDefault="005A3775">
      <w:r>
        <w:t>-Talk to group leaders/members regarding implementation and interview for quotes perhaps?</w:t>
      </w:r>
    </w:p>
    <w:p w:rsidR="005A3775" w:rsidRDefault="005A3775">
      <w:r>
        <w:t>-</w:t>
      </w:r>
      <w:r w:rsidR="005E539B">
        <w:t>Broad intelligent appeal: attempt to meet this goal</w:t>
      </w:r>
    </w:p>
    <w:p w:rsidR="00621D0A" w:rsidRDefault="00621D0A"/>
    <w:p w:rsidR="00621D0A" w:rsidRDefault="00621D0A">
      <w:r>
        <w:t xml:space="preserve">Referenced works: </w:t>
      </w:r>
    </w:p>
    <w:p w:rsidR="00621D0A" w:rsidRDefault="00621D0A" w:rsidP="007B0A52">
      <w:pPr>
        <w:spacing w:line="240" w:lineRule="auto"/>
        <w:contextualSpacing/>
      </w:pPr>
      <w:proofErr w:type="spellStart"/>
      <w:r>
        <w:t>M.Eng</w:t>
      </w:r>
      <w:proofErr w:type="spellEnd"/>
      <w:r>
        <w:t xml:space="preserve"> Project Report - OpenComm Design Documentation &amp; Developer Handover</w:t>
      </w:r>
    </w:p>
    <w:p w:rsidR="001427F8" w:rsidRDefault="001427F8" w:rsidP="007B0A52">
      <w:pPr>
        <w:spacing w:line="240" w:lineRule="auto"/>
        <w:contextualSpacing/>
      </w:pPr>
      <w:r w:rsidRPr="001427F8">
        <w:t>http://xmpp.org/about-xmpp/technology-overview/jingle/</w:t>
      </w:r>
    </w:p>
    <w:p w:rsidR="001427F8" w:rsidRDefault="001427F8" w:rsidP="007B0A52">
      <w:pPr>
        <w:spacing w:line="240" w:lineRule="auto"/>
        <w:contextualSpacing/>
      </w:pPr>
      <w:r w:rsidRPr="001427F8">
        <w:t>http://www.jabber.org/faq/</w:t>
      </w:r>
    </w:p>
    <w:p w:rsidR="000D53A6" w:rsidRDefault="000D53A6" w:rsidP="007B0A52">
      <w:pPr>
        <w:spacing w:line="240" w:lineRule="auto"/>
        <w:contextualSpacing/>
      </w:pPr>
      <w:proofErr w:type="spellStart"/>
      <w:r>
        <w:t>M.Eng</w:t>
      </w:r>
      <w:proofErr w:type="spellEnd"/>
      <w:r>
        <w:t xml:space="preserve"> Project Report - Implementation of Simple Sound Spatialization Algorithm in Android</w:t>
      </w:r>
    </w:p>
    <w:p w:rsidR="00523B70" w:rsidRPr="005E77CB" w:rsidRDefault="00523B70" w:rsidP="007B0A52">
      <w:pPr>
        <w:pStyle w:val="NoSpacing"/>
        <w:contextualSpacing/>
        <w:rPr>
          <w:rFonts w:cstheme="minorHAnsi"/>
        </w:rPr>
      </w:pPr>
      <w:r w:rsidRPr="005E77CB">
        <w:rPr>
          <w:rFonts w:cstheme="minorHAnsi"/>
        </w:rPr>
        <w:t>http://www.music.miami.edu/programs/mue/Research/mescobar/thesis/web/Psychoacoustics.htm</w:t>
      </w:r>
    </w:p>
    <w:p w:rsidR="00523B70" w:rsidRPr="005E77CB" w:rsidRDefault="00523B70" w:rsidP="007B0A52">
      <w:pPr>
        <w:pStyle w:val="NoSpacing"/>
        <w:contextualSpacing/>
        <w:rPr>
          <w:rFonts w:cstheme="minorHAnsi"/>
        </w:rPr>
      </w:pPr>
      <w:r w:rsidRPr="005E77CB">
        <w:rPr>
          <w:rFonts w:cstheme="minorHAnsi"/>
        </w:rPr>
        <w:t>http://www.meridian-audio.com/ara/multips3.pdf</w:t>
      </w:r>
    </w:p>
    <w:p w:rsidR="00523B70" w:rsidRPr="005E77CB" w:rsidRDefault="00523B70" w:rsidP="007B0A52">
      <w:pPr>
        <w:pStyle w:val="NoSpacing"/>
        <w:contextualSpacing/>
        <w:rPr>
          <w:rFonts w:cstheme="minorHAnsi"/>
          <w:lang w:val="en-US"/>
        </w:rPr>
      </w:pPr>
      <w:r w:rsidRPr="005E77CB">
        <w:rPr>
          <w:rFonts w:cstheme="minorHAnsi"/>
          <w:lang w:val="en-US"/>
        </w:rPr>
        <w:t>The Power of Sound, published by Healing Arts Press. (c) 2001 Joshua Leeds.</w:t>
      </w:r>
    </w:p>
    <w:p w:rsidR="00523B70" w:rsidRPr="005E77CB" w:rsidRDefault="00523B70" w:rsidP="007B0A52">
      <w:pPr>
        <w:pStyle w:val="NoSpacing"/>
        <w:contextualSpacing/>
        <w:rPr>
          <w:rFonts w:cstheme="minorHAnsi"/>
        </w:rPr>
      </w:pPr>
      <w:r w:rsidRPr="005E77CB">
        <w:rPr>
          <w:rFonts w:cstheme="minorHAnsi"/>
        </w:rPr>
        <w:t>http://dsplab.eng.fiu.edu/DSP/Research/Research_007.html</w:t>
      </w:r>
    </w:p>
    <w:p w:rsidR="00523B70" w:rsidRPr="005E77CB" w:rsidRDefault="00523B70" w:rsidP="007B0A52">
      <w:pPr>
        <w:pStyle w:val="NoSpacing"/>
        <w:contextualSpacing/>
        <w:rPr>
          <w:rFonts w:cstheme="minorHAnsi"/>
        </w:rPr>
      </w:pPr>
      <w:r w:rsidRPr="005E77CB">
        <w:rPr>
          <w:rFonts w:cstheme="minorHAnsi"/>
        </w:rPr>
        <w:t>http://www.noisebetweenstations.com/personal/essays/audio_on_the_internet/Spatialization.html</w:t>
      </w:r>
    </w:p>
    <w:p w:rsidR="00523B70" w:rsidRPr="005E77CB" w:rsidRDefault="00523B70" w:rsidP="007B0A52">
      <w:pPr>
        <w:pStyle w:val="NoSpacing"/>
        <w:contextualSpacing/>
        <w:rPr>
          <w:rFonts w:cstheme="minorHAnsi"/>
          <w:bCs/>
          <w:sz w:val="24"/>
          <w:szCs w:val="24"/>
        </w:rPr>
      </w:pPr>
      <w:r w:rsidRPr="005E77CB">
        <w:rPr>
          <w:rFonts w:cstheme="minorHAnsi"/>
          <w:bCs/>
          <w:sz w:val="24"/>
          <w:szCs w:val="24"/>
        </w:rPr>
        <w:lastRenderedPageBreak/>
        <w:t>ACOUSTIC LOCALIZATION BY INTERAURAL LEVEL DIFFERENCE (PDF)</w:t>
      </w:r>
    </w:p>
    <w:p w:rsidR="00523B70" w:rsidRDefault="00523B70"/>
    <w:p w:rsidR="00621D0A" w:rsidRDefault="00621D0A"/>
    <w:sectPr w:rsidR="00621D0A" w:rsidSect="000B58F1">
      <w:headerReference w:type="default" r:id="rId8"/>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 w:date="2011-10-29T15:29:00Z" w:initials="C">
    <w:p w:rsidR="00755D30" w:rsidRDefault="00AF5F6B">
      <w:pPr>
        <w:pStyle w:val="CommentText"/>
      </w:pPr>
      <w:r>
        <w:rPr>
          <w:rStyle w:val="CommentReference"/>
        </w:rPr>
        <w:annotationRef/>
      </w:r>
      <w:r>
        <w:t xml:space="preserve">I suck at </w:t>
      </w:r>
      <w:proofErr w:type="spellStart"/>
      <w:r>
        <w:t>grammer</w:t>
      </w:r>
      <w:proofErr w:type="spellEnd"/>
      <w:r>
        <w:t>. Tried to not use past tense unless necessary.</w:t>
      </w:r>
    </w:p>
  </w:comment>
  <w:comment w:id="64" w:author="Chris" w:date="2011-10-29T06:20:00Z" w:initials="C">
    <w:p w:rsidR="00155619" w:rsidRDefault="00155619">
      <w:pPr>
        <w:pStyle w:val="CommentText"/>
      </w:pPr>
      <w:r>
        <w:rPr>
          <w:rStyle w:val="CommentReference"/>
        </w:rPr>
        <w:annotationRef/>
      </w:r>
      <w:r>
        <w:t>Added the front-end focus specifically.</w:t>
      </w:r>
    </w:p>
  </w:comment>
  <w:comment w:id="72" w:author="Chris" w:date="2011-10-29T06:20:00Z" w:initials="C">
    <w:p w:rsidR="00AF5F6B" w:rsidRDefault="00AF5F6B">
      <w:pPr>
        <w:pStyle w:val="CommentText"/>
      </w:pPr>
      <w:r>
        <w:rPr>
          <w:rStyle w:val="CommentReference"/>
        </w:rPr>
        <w:annotationRef/>
      </w:r>
      <w:r>
        <w:t>sounds better? really minor detail</w:t>
      </w:r>
    </w:p>
  </w:comment>
  <w:comment w:id="134" w:author="Chris" w:date="2011-10-29T06:20:00Z" w:initials="C">
    <w:p w:rsidR="007863FD" w:rsidRDefault="007863FD">
      <w:pPr>
        <w:pStyle w:val="CommentText"/>
      </w:pPr>
      <w:r>
        <w:rPr>
          <w:rStyle w:val="CommentReference"/>
        </w:rPr>
        <w:annotationRef/>
      </w:r>
      <w:r>
        <w:rPr>
          <w:rStyle w:val="CommentReference"/>
        </w:rPr>
        <w:t>very quick conclusion</w:t>
      </w:r>
    </w:p>
  </w:comment>
  <w:comment w:id="175" w:author="Chris" w:date="2011-10-29T06:20:00Z" w:initials="C">
    <w:p w:rsidR="00B20028" w:rsidRDefault="00B20028">
      <w:pPr>
        <w:pStyle w:val="CommentText"/>
      </w:pPr>
      <w:r>
        <w:rPr>
          <w:rStyle w:val="CommentReference"/>
        </w:rPr>
        <w:annotationRef/>
      </w:r>
      <w:r>
        <w:t>Essentially covered in implementation</w:t>
      </w:r>
    </w:p>
  </w:comment>
  <w:comment w:id="203" w:author="Chris" w:date="2011-10-29T06:20:00Z" w:initials="C">
    <w:p w:rsidR="00690DD1" w:rsidRDefault="00690DD1">
      <w:pPr>
        <w:pStyle w:val="CommentText"/>
      </w:pPr>
      <w:r>
        <w:rPr>
          <w:rStyle w:val="CommentReference"/>
        </w:rPr>
        <w:annotationRef/>
      </w:r>
      <w:r>
        <w:t>On the backburner for now</w:t>
      </w:r>
    </w:p>
  </w:comment>
  <w:comment w:id="211" w:author="Chris" w:date="2011-10-29T06:20:00Z" w:initials="C">
    <w:p w:rsidR="00461067" w:rsidRDefault="00461067">
      <w:pPr>
        <w:pStyle w:val="CommentText"/>
      </w:pPr>
      <w:r>
        <w:rPr>
          <w:rStyle w:val="CommentReference"/>
        </w:rPr>
        <w:annotationRef/>
      </w:r>
      <w:r>
        <w:t>On the backburner for now</w:t>
      </w:r>
    </w:p>
  </w:comment>
  <w:comment w:id="223" w:author="Chris" w:date="2011-10-29T06:20:00Z" w:initials="C">
    <w:p w:rsidR="00E44D02" w:rsidRDefault="00E44D02">
      <w:pPr>
        <w:pStyle w:val="CommentText"/>
      </w:pPr>
      <w:r>
        <w:rPr>
          <w:rStyle w:val="CommentReference"/>
        </w:rPr>
        <w:annotationRef/>
      </w:r>
      <w:r>
        <w:t xml:space="preserve">Not sure of a good way to end off this and </w:t>
      </w:r>
      <w:proofErr w:type="spellStart"/>
      <w:r>
        <w:t>segueway</w:t>
      </w:r>
      <w:proofErr w:type="spellEnd"/>
      <w:r>
        <w:t xml:space="preserve"> into </w:t>
      </w:r>
      <w:proofErr w:type="spellStart"/>
      <w:r>
        <w:t>concluson</w:t>
      </w:r>
      <w:proofErr w:type="spellEnd"/>
      <w:r>
        <w:t>.</w:t>
      </w:r>
    </w:p>
  </w:comment>
  <w:comment w:id="226" w:author="Chris" w:date="2011-10-29T06:20:00Z" w:initials="C">
    <w:p w:rsidR="00D44C65" w:rsidRDefault="00D44C65">
      <w:pPr>
        <w:pStyle w:val="CommentText"/>
      </w:pPr>
      <w:r>
        <w:rPr>
          <w:rStyle w:val="CommentReference"/>
        </w:rPr>
        <w:annotationRef/>
      </w:r>
      <w:r>
        <w:t>Maybe not possible for Oct 30.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F8D" w:rsidRDefault="00000F8D" w:rsidP="000666ED">
      <w:pPr>
        <w:spacing w:after="0" w:line="240" w:lineRule="auto"/>
      </w:pPr>
      <w:r>
        <w:separator/>
      </w:r>
    </w:p>
  </w:endnote>
  <w:endnote w:type="continuationSeparator" w:id="0">
    <w:p w:rsidR="00000F8D" w:rsidRDefault="00000F8D" w:rsidP="00066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F8D" w:rsidRDefault="00000F8D" w:rsidP="000666ED">
      <w:pPr>
        <w:spacing w:after="0" w:line="240" w:lineRule="auto"/>
      </w:pPr>
      <w:r>
        <w:separator/>
      </w:r>
    </w:p>
  </w:footnote>
  <w:footnote w:type="continuationSeparator" w:id="0">
    <w:p w:rsidR="00000F8D" w:rsidRDefault="00000F8D" w:rsidP="00066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6ED" w:rsidRDefault="000666ED">
    <w:pPr>
      <w:pStyle w:val="Header"/>
    </w:pPr>
    <w:r>
      <w:t>OpenComm</w:t>
    </w:r>
  </w:p>
  <w:p w:rsidR="00F62CB4" w:rsidRDefault="00F62CB4">
    <w:pPr>
      <w:pStyle w:val="Header"/>
    </w:pPr>
    <w:r>
      <w:t>October 2</w:t>
    </w:r>
    <w:ins w:id="227" w:author="Chris" w:date="2011-10-29T15:28:00Z">
      <w:r w:rsidR="00755D30">
        <w:t>9</w:t>
      </w:r>
    </w:ins>
    <w:del w:id="228" w:author="Chris" w:date="2011-10-29T15:28:00Z">
      <w:r w:rsidDel="00755D30">
        <w:delText>6</w:delText>
      </w:r>
    </w:del>
    <w:r>
      <w:t xml:space="preserve"> Rough Draft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20"/>
  <w:characterSpacingControl w:val="doNotCompress"/>
  <w:footnotePr>
    <w:footnote w:id="-1"/>
    <w:footnote w:id="0"/>
  </w:footnotePr>
  <w:endnotePr>
    <w:endnote w:id="-1"/>
    <w:endnote w:id="0"/>
  </w:endnotePr>
  <w:compat/>
  <w:rsids>
    <w:rsidRoot w:val="00314F23"/>
    <w:rsid w:val="00000F8D"/>
    <w:rsid w:val="000073E4"/>
    <w:rsid w:val="00010C36"/>
    <w:rsid w:val="00012AB5"/>
    <w:rsid w:val="00016E7A"/>
    <w:rsid w:val="00017B6D"/>
    <w:rsid w:val="00023D1E"/>
    <w:rsid w:val="0003399B"/>
    <w:rsid w:val="000406D9"/>
    <w:rsid w:val="000471D5"/>
    <w:rsid w:val="000475CD"/>
    <w:rsid w:val="000560BB"/>
    <w:rsid w:val="00057F56"/>
    <w:rsid w:val="000615D3"/>
    <w:rsid w:val="000666ED"/>
    <w:rsid w:val="00066E7F"/>
    <w:rsid w:val="0006709D"/>
    <w:rsid w:val="000865B2"/>
    <w:rsid w:val="0008795D"/>
    <w:rsid w:val="00090E43"/>
    <w:rsid w:val="00091184"/>
    <w:rsid w:val="000A34AB"/>
    <w:rsid w:val="000B58F1"/>
    <w:rsid w:val="000B7E50"/>
    <w:rsid w:val="000C44DB"/>
    <w:rsid w:val="000D53A6"/>
    <w:rsid w:val="000E07A9"/>
    <w:rsid w:val="000E303E"/>
    <w:rsid w:val="000E490B"/>
    <w:rsid w:val="000E4DC5"/>
    <w:rsid w:val="000E6903"/>
    <w:rsid w:val="000F5432"/>
    <w:rsid w:val="001000C0"/>
    <w:rsid w:val="001003DA"/>
    <w:rsid w:val="00100B1B"/>
    <w:rsid w:val="00102898"/>
    <w:rsid w:val="00114FE6"/>
    <w:rsid w:val="0012366D"/>
    <w:rsid w:val="001427F8"/>
    <w:rsid w:val="00145D6B"/>
    <w:rsid w:val="00150CDD"/>
    <w:rsid w:val="00152494"/>
    <w:rsid w:val="00153227"/>
    <w:rsid w:val="00155619"/>
    <w:rsid w:val="00155D2C"/>
    <w:rsid w:val="00157BFD"/>
    <w:rsid w:val="001601A7"/>
    <w:rsid w:val="00160697"/>
    <w:rsid w:val="00160737"/>
    <w:rsid w:val="0016291D"/>
    <w:rsid w:val="00162F3B"/>
    <w:rsid w:val="00163E30"/>
    <w:rsid w:val="00166AAE"/>
    <w:rsid w:val="00167696"/>
    <w:rsid w:val="00170410"/>
    <w:rsid w:val="001751B7"/>
    <w:rsid w:val="001855C6"/>
    <w:rsid w:val="00186C49"/>
    <w:rsid w:val="001872FD"/>
    <w:rsid w:val="00190287"/>
    <w:rsid w:val="001932AC"/>
    <w:rsid w:val="00193B3A"/>
    <w:rsid w:val="001971D2"/>
    <w:rsid w:val="001A490C"/>
    <w:rsid w:val="001B0813"/>
    <w:rsid w:val="001B44C5"/>
    <w:rsid w:val="001C15D7"/>
    <w:rsid w:val="001D0AD8"/>
    <w:rsid w:val="001D2F31"/>
    <w:rsid w:val="001D56C5"/>
    <w:rsid w:val="001D6517"/>
    <w:rsid w:val="001E68B2"/>
    <w:rsid w:val="001F1397"/>
    <w:rsid w:val="001F39E6"/>
    <w:rsid w:val="001F7354"/>
    <w:rsid w:val="002012DC"/>
    <w:rsid w:val="00207C17"/>
    <w:rsid w:val="00210A08"/>
    <w:rsid w:val="0021584C"/>
    <w:rsid w:val="002266AB"/>
    <w:rsid w:val="00226ADE"/>
    <w:rsid w:val="002372BC"/>
    <w:rsid w:val="002446FC"/>
    <w:rsid w:val="00256140"/>
    <w:rsid w:val="0025780B"/>
    <w:rsid w:val="002633C2"/>
    <w:rsid w:val="00267611"/>
    <w:rsid w:val="0028592B"/>
    <w:rsid w:val="002872D1"/>
    <w:rsid w:val="002915B8"/>
    <w:rsid w:val="002A1FF4"/>
    <w:rsid w:val="002A4A93"/>
    <w:rsid w:val="002B5006"/>
    <w:rsid w:val="002C0DBE"/>
    <w:rsid w:val="002C33AD"/>
    <w:rsid w:val="002C3769"/>
    <w:rsid w:val="002C39F9"/>
    <w:rsid w:val="002C50F8"/>
    <w:rsid w:val="002C65BD"/>
    <w:rsid w:val="002D1243"/>
    <w:rsid w:val="002D31A4"/>
    <w:rsid w:val="002D3857"/>
    <w:rsid w:val="002E0B70"/>
    <w:rsid w:val="002E2D8C"/>
    <w:rsid w:val="002E4785"/>
    <w:rsid w:val="002E5EF6"/>
    <w:rsid w:val="002E6527"/>
    <w:rsid w:val="002E6CB3"/>
    <w:rsid w:val="002E7F02"/>
    <w:rsid w:val="002F119E"/>
    <w:rsid w:val="002F18AA"/>
    <w:rsid w:val="002F633F"/>
    <w:rsid w:val="0030623A"/>
    <w:rsid w:val="00307880"/>
    <w:rsid w:val="00314986"/>
    <w:rsid w:val="00314F23"/>
    <w:rsid w:val="00316632"/>
    <w:rsid w:val="00316BAC"/>
    <w:rsid w:val="00321920"/>
    <w:rsid w:val="00326053"/>
    <w:rsid w:val="00326C82"/>
    <w:rsid w:val="003271F3"/>
    <w:rsid w:val="00342440"/>
    <w:rsid w:val="00346C9A"/>
    <w:rsid w:val="00353722"/>
    <w:rsid w:val="00353F20"/>
    <w:rsid w:val="00363449"/>
    <w:rsid w:val="0037077C"/>
    <w:rsid w:val="003732CF"/>
    <w:rsid w:val="003763FE"/>
    <w:rsid w:val="00377A2D"/>
    <w:rsid w:val="00382103"/>
    <w:rsid w:val="00382C10"/>
    <w:rsid w:val="00393713"/>
    <w:rsid w:val="003A3ABA"/>
    <w:rsid w:val="003A5A43"/>
    <w:rsid w:val="003A5C4C"/>
    <w:rsid w:val="003A5CE6"/>
    <w:rsid w:val="003A64CA"/>
    <w:rsid w:val="003B08DB"/>
    <w:rsid w:val="003B2D54"/>
    <w:rsid w:val="003B3BC4"/>
    <w:rsid w:val="003B3D82"/>
    <w:rsid w:val="003B5C09"/>
    <w:rsid w:val="003B60B8"/>
    <w:rsid w:val="003B7AA6"/>
    <w:rsid w:val="003B7C69"/>
    <w:rsid w:val="003C6B92"/>
    <w:rsid w:val="003D1259"/>
    <w:rsid w:val="003D6338"/>
    <w:rsid w:val="003E7ADA"/>
    <w:rsid w:val="003F05B5"/>
    <w:rsid w:val="003F2DA7"/>
    <w:rsid w:val="00403C47"/>
    <w:rsid w:val="00406ED5"/>
    <w:rsid w:val="004128E6"/>
    <w:rsid w:val="00420F16"/>
    <w:rsid w:val="00427EC1"/>
    <w:rsid w:val="004302BE"/>
    <w:rsid w:val="00437E25"/>
    <w:rsid w:val="00453D12"/>
    <w:rsid w:val="004549CE"/>
    <w:rsid w:val="00457E69"/>
    <w:rsid w:val="00461067"/>
    <w:rsid w:val="0046675A"/>
    <w:rsid w:val="00466B95"/>
    <w:rsid w:val="0047253E"/>
    <w:rsid w:val="00474209"/>
    <w:rsid w:val="00475199"/>
    <w:rsid w:val="0047705B"/>
    <w:rsid w:val="00477A61"/>
    <w:rsid w:val="00481FD2"/>
    <w:rsid w:val="004846A1"/>
    <w:rsid w:val="00491F4F"/>
    <w:rsid w:val="00495C17"/>
    <w:rsid w:val="004A3A1B"/>
    <w:rsid w:val="004A66EF"/>
    <w:rsid w:val="004A754F"/>
    <w:rsid w:val="004B002D"/>
    <w:rsid w:val="004B2A96"/>
    <w:rsid w:val="004B3FB4"/>
    <w:rsid w:val="004C1CB1"/>
    <w:rsid w:val="004C2C53"/>
    <w:rsid w:val="004C4FA5"/>
    <w:rsid w:val="004C55DA"/>
    <w:rsid w:val="004D7F97"/>
    <w:rsid w:val="004E0048"/>
    <w:rsid w:val="004F2709"/>
    <w:rsid w:val="004F3C1B"/>
    <w:rsid w:val="004F52CA"/>
    <w:rsid w:val="0050059B"/>
    <w:rsid w:val="005058BE"/>
    <w:rsid w:val="00510A48"/>
    <w:rsid w:val="00511FAE"/>
    <w:rsid w:val="0051202A"/>
    <w:rsid w:val="0051775E"/>
    <w:rsid w:val="00517B90"/>
    <w:rsid w:val="00521B25"/>
    <w:rsid w:val="005228F3"/>
    <w:rsid w:val="00523B70"/>
    <w:rsid w:val="00525387"/>
    <w:rsid w:val="00546D72"/>
    <w:rsid w:val="00547193"/>
    <w:rsid w:val="00547D5C"/>
    <w:rsid w:val="00550C92"/>
    <w:rsid w:val="00550E7B"/>
    <w:rsid w:val="005601B8"/>
    <w:rsid w:val="005601B9"/>
    <w:rsid w:val="00560A7D"/>
    <w:rsid w:val="00570B9C"/>
    <w:rsid w:val="00577DC9"/>
    <w:rsid w:val="00585271"/>
    <w:rsid w:val="00585E19"/>
    <w:rsid w:val="005860AE"/>
    <w:rsid w:val="005938E0"/>
    <w:rsid w:val="005A19A2"/>
    <w:rsid w:val="005A3458"/>
    <w:rsid w:val="005A3775"/>
    <w:rsid w:val="005B2EE7"/>
    <w:rsid w:val="005B4C9F"/>
    <w:rsid w:val="005C772C"/>
    <w:rsid w:val="005D0264"/>
    <w:rsid w:val="005E2888"/>
    <w:rsid w:val="005E539B"/>
    <w:rsid w:val="005E6B7F"/>
    <w:rsid w:val="005E786E"/>
    <w:rsid w:val="005F080C"/>
    <w:rsid w:val="005F679D"/>
    <w:rsid w:val="0060431D"/>
    <w:rsid w:val="006050F6"/>
    <w:rsid w:val="006058C5"/>
    <w:rsid w:val="00607048"/>
    <w:rsid w:val="00615C47"/>
    <w:rsid w:val="00621D0A"/>
    <w:rsid w:val="006253EB"/>
    <w:rsid w:val="00630308"/>
    <w:rsid w:val="00631949"/>
    <w:rsid w:val="00632CC5"/>
    <w:rsid w:val="00632F79"/>
    <w:rsid w:val="006332DB"/>
    <w:rsid w:val="00640862"/>
    <w:rsid w:val="006420D3"/>
    <w:rsid w:val="0065403B"/>
    <w:rsid w:val="00657F56"/>
    <w:rsid w:val="00674959"/>
    <w:rsid w:val="006765FD"/>
    <w:rsid w:val="0067796E"/>
    <w:rsid w:val="00677D74"/>
    <w:rsid w:val="00681031"/>
    <w:rsid w:val="00690DD1"/>
    <w:rsid w:val="00692BB3"/>
    <w:rsid w:val="00693E9F"/>
    <w:rsid w:val="00696C4D"/>
    <w:rsid w:val="006A1F2A"/>
    <w:rsid w:val="006A223B"/>
    <w:rsid w:val="006A2C4C"/>
    <w:rsid w:val="006A4832"/>
    <w:rsid w:val="006A569D"/>
    <w:rsid w:val="006A57F1"/>
    <w:rsid w:val="006A6103"/>
    <w:rsid w:val="006A6B6F"/>
    <w:rsid w:val="006A76DE"/>
    <w:rsid w:val="006A7DE5"/>
    <w:rsid w:val="006B685B"/>
    <w:rsid w:val="006C1DF7"/>
    <w:rsid w:val="006D041C"/>
    <w:rsid w:val="006D33F1"/>
    <w:rsid w:val="006D637F"/>
    <w:rsid w:val="006D69B7"/>
    <w:rsid w:val="006D71AE"/>
    <w:rsid w:val="006D7500"/>
    <w:rsid w:val="006F37B8"/>
    <w:rsid w:val="006F5D5C"/>
    <w:rsid w:val="007031F5"/>
    <w:rsid w:val="00717EDD"/>
    <w:rsid w:val="00721F74"/>
    <w:rsid w:val="00725743"/>
    <w:rsid w:val="00726ADF"/>
    <w:rsid w:val="00732D47"/>
    <w:rsid w:val="00734744"/>
    <w:rsid w:val="007456DA"/>
    <w:rsid w:val="007522A3"/>
    <w:rsid w:val="00755D30"/>
    <w:rsid w:val="00756740"/>
    <w:rsid w:val="00756BB3"/>
    <w:rsid w:val="00764F83"/>
    <w:rsid w:val="00766A73"/>
    <w:rsid w:val="00771B13"/>
    <w:rsid w:val="00771CFE"/>
    <w:rsid w:val="0078461D"/>
    <w:rsid w:val="0078486A"/>
    <w:rsid w:val="007863FD"/>
    <w:rsid w:val="007868A3"/>
    <w:rsid w:val="00792D2C"/>
    <w:rsid w:val="0079368A"/>
    <w:rsid w:val="0079685D"/>
    <w:rsid w:val="00797B5E"/>
    <w:rsid w:val="007A362A"/>
    <w:rsid w:val="007B0A52"/>
    <w:rsid w:val="007B143B"/>
    <w:rsid w:val="007B2C13"/>
    <w:rsid w:val="007B3330"/>
    <w:rsid w:val="007B384F"/>
    <w:rsid w:val="007B6EBC"/>
    <w:rsid w:val="007B6F1E"/>
    <w:rsid w:val="007C0942"/>
    <w:rsid w:val="007C7367"/>
    <w:rsid w:val="007D2DDF"/>
    <w:rsid w:val="007D768D"/>
    <w:rsid w:val="007D7A61"/>
    <w:rsid w:val="007E038F"/>
    <w:rsid w:val="007F0014"/>
    <w:rsid w:val="007F17EF"/>
    <w:rsid w:val="007F510A"/>
    <w:rsid w:val="0080217E"/>
    <w:rsid w:val="00803128"/>
    <w:rsid w:val="00812AAE"/>
    <w:rsid w:val="00813CE3"/>
    <w:rsid w:val="008260CE"/>
    <w:rsid w:val="0083568D"/>
    <w:rsid w:val="008373D6"/>
    <w:rsid w:val="00841375"/>
    <w:rsid w:val="00843B72"/>
    <w:rsid w:val="00846E63"/>
    <w:rsid w:val="00854576"/>
    <w:rsid w:val="00861835"/>
    <w:rsid w:val="00865F48"/>
    <w:rsid w:val="00872FA9"/>
    <w:rsid w:val="00882262"/>
    <w:rsid w:val="008843C2"/>
    <w:rsid w:val="00896DF3"/>
    <w:rsid w:val="008A25A2"/>
    <w:rsid w:val="008B03B5"/>
    <w:rsid w:val="008B0B05"/>
    <w:rsid w:val="008B0B6F"/>
    <w:rsid w:val="008B0EB9"/>
    <w:rsid w:val="008B24F2"/>
    <w:rsid w:val="008B5D50"/>
    <w:rsid w:val="008B6349"/>
    <w:rsid w:val="008C043C"/>
    <w:rsid w:val="008C235E"/>
    <w:rsid w:val="008C36FC"/>
    <w:rsid w:val="008C461A"/>
    <w:rsid w:val="008C4A79"/>
    <w:rsid w:val="008C5FD4"/>
    <w:rsid w:val="008D19A7"/>
    <w:rsid w:val="008D2927"/>
    <w:rsid w:val="008D38AD"/>
    <w:rsid w:val="008D47FC"/>
    <w:rsid w:val="008E5909"/>
    <w:rsid w:val="008E59FB"/>
    <w:rsid w:val="008E7DD1"/>
    <w:rsid w:val="008F03C2"/>
    <w:rsid w:val="008F21C5"/>
    <w:rsid w:val="008F3877"/>
    <w:rsid w:val="008F5628"/>
    <w:rsid w:val="008F591E"/>
    <w:rsid w:val="008F5AA8"/>
    <w:rsid w:val="008F666C"/>
    <w:rsid w:val="008F6CC4"/>
    <w:rsid w:val="009013F4"/>
    <w:rsid w:val="00902C5B"/>
    <w:rsid w:val="00903B0D"/>
    <w:rsid w:val="00905141"/>
    <w:rsid w:val="00906D3B"/>
    <w:rsid w:val="00907226"/>
    <w:rsid w:val="009128C5"/>
    <w:rsid w:val="00917712"/>
    <w:rsid w:val="009251BC"/>
    <w:rsid w:val="0093422F"/>
    <w:rsid w:val="00934B2D"/>
    <w:rsid w:val="00936FD8"/>
    <w:rsid w:val="00944DD2"/>
    <w:rsid w:val="00952150"/>
    <w:rsid w:val="009529FC"/>
    <w:rsid w:val="009570A2"/>
    <w:rsid w:val="0096425F"/>
    <w:rsid w:val="0096500D"/>
    <w:rsid w:val="009733EE"/>
    <w:rsid w:val="00977D8E"/>
    <w:rsid w:val="00981212"/>
    <w:rsid w:val="009A14D2"/>
    <w:rsid w:val="009A72DE"/>
    <w:rsid w:val="009B034D"/>
    <w:rsid w:val="009B2203"/>
    <w:rsid w:val="009B5854"/>
    <w:rsid w:val="009C57F6"/>
    <w:rsid w:val="009C5BEC"/>
    <w:rsid w:val="009C732E"/>
    <w:rsid w:val="009D1E93"/>
    <w:rsid w:val="009D3306"/>
    <w:rsid w:val="009D3A3A"/>
    <w:rsid w:val="009D4119"/>
    <w:rsid w:val="009D4459"/>
    <w:rsid w:val="009D467F"/>
    <w:rsid w:val="009E3C35"/>
    <w:rsid w:val="009E7944"/>
    <w:rsid w:val="009F5321"/>
    <w:rsid w:val="009F5D43"/>
    <w:rsid w:val="00A0590C"/>
    <w:rsid w:val="00A10293"/>
    <w:rsid w:val="00A14F14"/>
    <w:rsid w:val="00A15188"/>
    <w:rsid w:val="00A17E2C"/>
    <w:rsid w:val="00A25AFF"/>
    <w:rsid w:val="00A26EA0"/>
    <w:rsid w:val="00A37FC9"/>
    <w:rsid w:val="00A40FA1"/>
    <w:rsid w:val="00A467D8"/>
    <w:rsid w:val="00A46A5B"/>
    <w:rsid w:val="00A46C13"/>
    <w:rsid w:val="00A54476"/>
    <w:rsid w:val="00A55019"/>
    <w:rsid w:val="00A61227"/>
    <w:rsid w:val="00A71A3A"/>
    <w:rsid w:val="00A74E04"/>
    <w:rsid w:val="00A82DE5"/>
    <w:rsid w:val="00A8653B"/>
    <w:rsid w:val="00A92BEC"/>
    <w:rsid w:val="00A95ECD"/>
    <w:rsid w:val="00A97A58"/>
    <w:rsid w:val="00AC2E4C"/>
    <w:rsid w:val="00AC33FA"/>
    <w:rsid w:val="00AC45FB"/>
    <w:rsid w:val="00AD0A95"/>
    <w:rsid w:val="00AE0CDC"/>
    <w:rsid w:val="00AE1457"/>
    <w:rsid w:val="00AE1613"/>
    <w:rsid w:val="00AE5CE2"/>
    <w:rsid w:val="00AF0967"/>
    <w:rsid w:val="00AF2C7F"/>
    <w:rsid w:val="00AF3AAF"/>
    <w:rsid w:val="00AF5D65"/>
    <w:rsid w:val="00AF5F6B"/>
    <w:rsid w:val="00B027ED"/>
    <w:rsid w:val="00B03C10"/>
    <w:rsid w:val="00B05352"/>
    <w:rsid w:val="00B20028"/>
    <w:rsid w:val="00B24002"/>
    <w:rsid w:val="00B30FE1"/>
    <w:rsid w:val="00B3316E"/>
    <w:rsid w:val="00B350B9"/>
    <w:rsid w:val="00B454CD"/>
    <w:rsid w:val="00B5564D"/>
    <w:rsid w:val="00B61792"/>
    <w:rsid w:val="00B779BC"/>
    <w:rsid w:val="00B90595"/>
    <w:rsid w:val="00B913C3"/>
    <w:rsid w:val="00BA0295"/>
    <w:rsid w:val="00BA0C61"/>
    <w:rsid w:val="00BA12CC"/>
    <w:rsid w:val="00BA3568"/>
    <w:rsid w:val="00BA3A9C"/>
    <w:rsid w:val="00BA528D"/>
    <w:rsid w:val="00BB0956"/>
    <w:rsid w:val="00BB3D87"/>
    <w:rsid w:val="00BB67D1"/>
    <w:rsid w:val="00BC2262"/>
    <w:rsid w:val="00BC27AC"/>
    <w:rsid w:val="00BC2E2C"/>
    <w:rsid w:val="00BC7861"/>
    <w:rsid w:val="00BD3FA2"/>
    <w:rsid w:val="00BD7CAE"/>
    <w:rsid w:val="00BE5E42"/>
    <w:rsid w:val="00BF0CDB"/>
    <w:rsid w:val="00BF48B4"/>
    <w:rsid w:val="00BF566B"/>
    <w:rsid w:val="00BF6943"/>
    <w:rsid w:val="00C052C2"/>
    <w:rsid w:val="00C14D61"/>
    <w:rsid w:val="00C2527E"/>
    <w:rsid w:val="00C451EC"/>
    <w:rsid w:val="00C535F1"/>
    <w:rsid w:val="00C5551B"/>
    <w:rsid w:val="00C55B97"/>
    <w:rsid w:val="00C55EA3"/>
    <w:rsid w:val="00C61115"/>
    <w:rsid w:val="00C61DAE"/>
    <w:rsid w:val="00C62E6E"/>
    <w:rsid w:val="00C643E9"/>
    <w:rsid w:val="00C6792D"/>
    <w:rsid w:val="00C74336"/>
    <w:rsid w:val="00C77DB3"/>
    <w:rsid w:val="00C8597C"/>
    <w:rsid w:val="00C85C0E"/>
    <w:rsid w:val="00C91155"/>
    <w:rsid w:val="00CA3827"/>
    <w:rsid w:val="00CA72CE"/>
    <w:rsid w:val="00CB3568"/>
    <w:rsid w:val="00CB3CED"/>
    <w:rsid w:val="00CC0046"/>
    <w:rsid w:val="00CC318A"/>
    <w:rsid w:val="00CC3350"/>
    <w:rsid w:val="00CC49DF"/>
    <w:rsid w:val="00CD06C9"/>
    <w:rsid w:val="00CD4204"/>
    <w:rsid w:val="00CE4E61"/>
    <w:rsid w:val="00CF125A"/>
    <w:rsid w:val="00D00AE3"/>
    <w:rsid w:val="00D01E2A"/>
    <w:rsid w:val="00D10BF1"/>
    <w:rsid w:val="00D12307"/>
    <w:rsid w:val="00D20494"/>
    <w:rsid w:val="00D22691"/>
    <w:rsid w:val="00D2403C"/>
    <w:rsid w:val="00D24B36"/>
    <w:rsid w:val="00D27B1E"/>
    <w:rsid w:val="00D318E7"/>
    <w:rsid w:val="00D335FC"/>
    <w:rsid w:val="00D44C65"/>
    <w:rsid w:val="00D450B4"/>
    <w:rsid w:val="00D532B4"/>
    <w:rsid w:val="00D554F4"/>
    <w:rsid w:val="00D60D43"/>
    <w:rsid w:val="00D62536"/>
    <w:rsid w:val="00D738D1"/>
    <w:rsid w:val="00D7562D"/>
    <w:rsid w:val="00D75D44"/>
    <w:rsid w:val="00D87F1B"/>
    <w:rsid w:val="00D91A42"/>
    <w:rsid w:val="00DB1CBC"/>
    <w:rsid w:val="00DB74C7"/>
    <w:rsid w:val="00DC6CD6"/>
    <w:rsid w:val="00DD15C7"/>
    <w:rsid w:val="00DD4494"/>
    <w:rsid w:val="00DE70A6"/>
    <w:rsid w:val="00DF4063"/>
    <w:rsid w:val="00DF511E"/>
    <w:rsid w:val="00E007AB"/>
    <w:rsid w:val="00E01316"/>
    <w:rsid w:val="00E03B68"/>
    <w:rsid w:val="00E1059D"/>
    <w:rsid w:val="00E10FBF"/>
    <w:rsid w:val="00E16083"/>
    <w:rsid w:val="00E175DF"/>
    <w:rsid w:val="00E177A3"/>
    <w:rsid w:val="00E21DFD"/>
    <w:rsid w:val="00E25012"/>
    <w:rsid w:val="00E27F50"/>
    <w:rsid w:val="00E30531"/>
    <w:rsid w:val="00E3117F"/>
    <w:rsid w:val="00E31F2A"/>
    <w:rsid w:val="00E345CA"/>
    <w:rsid w:val="00E37494"/>
    <w:rsid w:val="00E44D02"/>
    <w:rsid w:val="00E467B5"/>
    <w:rsid w:val="00E52DB6"/>
    <w:rsid w:val="00E70027"/>
    <w:rsid w:val="00E808F2"/>
    <w:rsid w:val="00E90434"/>
    <w:rsid w:val="00EA76F3"/>
    <w:rsid w:val="00EA7F66"/>
    <w:rsid w:val="00EB1C2D"/>
    <w:rsid w:val="00EB6C65"/>
    <w:rsid w:val="00EC2DC7"/>
    <w:rsid w:val="00EC4159"/>
    <w:rsid w:val="00EC4C5C"/>
    <w:rsid w:val="00EC4EDD"/>
    <w:rsid w:val="00ED14E3"/>
    <w:rsid w:val="00ED4C1C"/>
    <w:rsid w:val="00ED7A6A"/>
    <w:rsid w:val="00EE2DD2"/>
    <w:rsid w:val="00EE39B4"/>
    <w:rsid w:val="00EE4232"/>
    <w:rsid w:val="00EE444E"/>
    <w:rsid w:val="00EE6A59"/>
    <w:rsid w:val="00EE7183"/>
    <w:rsid w:val="00EF4A09"/>
    <w:rsid w:val="00EF6EE8"/>
    <w:rsid w:val="00F0145E"/>
    <w:rsid w:val="00F03855"/>
    <w:rsid w:val="00F229E4"/>
    <w:rsid w:val="00F23929"/>
    <w:rsid w:val="00F26342"/>
    <w:rsid w:val="00F320B3"/>
    <w:rsid w:val="00F37BAE"/>
    <w:rsid w:val="00F412BB"/>
    <w:rsid w:val="00F5261B"/>
    <w:rsid w:val="00F54C60"/>
    <w:rsid w:val="00F5677D"/>
    <w:rsid w:val="00F62CB4"/>
    <w:rsid w:val="00F76921"/>
    <w:rsid w:val="00F817DC"/>
    <w:rsid w:val="00F86474"/>
    <w:rsid w:val="00F91ADD"/>
    <w:rsid w:val="00F95063"/>
    <w:rsid w:val="00FA11DB"/>
    <w:rsid w:val="00FA147C"/>
    <w:rsid w:val="00FA5300"/>
    <w:rsid w:val="00FB03EA"/>
    <w:rsid w:val="00FB10FF"/>
    <w:rsid w:val="00FB49D0"/>
    <w:rsid w:val="00FB5081"/>
    <w:rsid w:val="00FD2E97"/>
    <w:rsid w:val="00FD431C"/>
    <w:rsid w:val="00FD4666"/>
    <w:rsid w:val="00FF0E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6ED"/>
  </w:style>
  <w:style w:type="paragraph" w:styleId="Footer">
    <w:name w:val="footer"/>
    <w:basedOn w:val="Normal"/>
    <w:link w:val="FooterChar"/>
    <w:uiPriority w:val="99"/>
    <w:semiHidden/>
    <w:unhideWhenUsed/>
    <w:rsid w:val="0006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6ED"/>
  </w:style>
  <w:style w:type="paragraph" w:styleId="BalloonText">
    <w:name w:val="Balloon Text"/>
    <w:basedOn w:val="Normal"/>
    <w:link w:val="BalloonTextChar"/>
    <w:uiPriority w:val="99"/>
    <w:semiHidden/>
    <w:unhideWhenUsed/>
    <w:rsid w:val="00F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4"/>
    <w:rPr>
      <w:rFonts w:ascii="Tahoma" w:hAnsi="Tahoma" w:cs="Tahoma"/>
      <w:sz w:val="16"/>
      <w:szCs w:val="16"/>
    </w:rPr>
  </w:style>
  <w:style w:type="character" w:styleId="PlaceholderText">
    <w:name w:val="Placeholder Text"/>
    <w:basedOn w:val="DefaultParagraphFont"/>
    <w:uiPriority w:val="99"/>
    <w:semiHidden/>
    <w:rsid w:val="003B60B8"/>
    <w:rPr>
      <w:color w:val="808080"/>
    </w:rPr>
  </w:style>
  <w:style w:type="paragraph" w:styleId="NoSpacing">
    <w:name w:val="No Spacing"/>
    <w:uiPriority w:val="1"/>
    <w:qFormat/>
    <w:rsid w:val="00523B70"/>
    <w:pPr>
      <w:spacing w:after="0" w:line="240" w:lineRule="auto"/>
    </w:pPr>
  </w:style>
  <w:style w:type="paragraph" w:styleId="Revision">
    <w:name w:val="Revision"/>
    <w:hidden/>
    <w:uiPriority w:val="99"/>
    <w:semiHidden/>
    <w:rsid w:val="007868A3"/>
    <w:pPr>
      <w:spacing w:after="0" w:line="240" w:lineRule="auto"/>
    </w:pPr>
  </w:style>
  <w:style w:type="character" w:styleId="CommentReference">
    <w:name w:val="annotation reference"/>
    <w:basedOn w:val="DefaultParagraphFont"/>
    <w:uiPriority w:val="99"/>
    <w:semiHidden/>
    <w:unhideWhenUsed/>
    <w:rsid w:val="00AF5F6B"/>
    <w:rPr>
      <w:sz w:val="16"/>
      <w:szCs w:val="16"/>
    </w:rPr>
  </w:style>
  <w:style w:type="paragraph" w:styleId="CommentText">
    <w:name w:val="annotation text"/>
    <w:basedOn w:val="Normal"/>
    <w:link w:val="CommentTextChar"/>
    <w:uiPriority w:val="99"/>
    <w:semiHidden/>
    <w:unhideWhenUsed/>
    <w:rsid w:val="00AF5F6B"/>
    <w:pPr>
      <w:spacing w:line="240" w:lineRule="auto"/>
    </w:pPr>
    <w:rPr>
      <w:sz w:val="20"/>
      <w:szCs w:val="20"/>
    </w:rPr>
  </w:style>
  <w:style w:type="character" w:customStyle="1" w:styleId="CommentTextChar">
    <w:name w:val="Comment Text Char"/>
    <w:basedOn w:val="DefaultParagraphFont"/>
    <w:link w:val="CommentText"/>
    <w:uiPriority w:val="99"/>
    <w:semiHidden/>
    <w:rsid w:val="00AF5F6B"/>
    <w:rPr>
      <w:sz w:val="20"/>
      <w:szCs w:val="20"/>
    </w:rPr>
  </w:style>
  <w:style w:type="paragraph" w:styleId="CommentSubject">
    <w:name w:val="annotation subject"/>
    <w:basedOn w:val="CommentText"/>
    <w:next w:val="CommentText"/>
    <w:link w:val="CommentSubjectChar"/>
    <w:uiPriority w:val="99"/>
    <w:semiHidden/>
    <w:unhideWhenUsed/>
    <w:rsid w:val="00AF5F6B"/>
    <w:rPr>
      <w:b/>
      <w:bCs/>
    </w:rPr>
  </w:style>
  <w:style w:type="character" w:customStyle="1" w:styleId="CommentSubjectChar">
    <w:name w:val="Comment Subject Char"/>
    <w:basedOn w:val="CommentTextChar"/>
    <w:link w:val="CommentSubject"/>
    <w:uiPriority w:val="99"/>
    <w:semiHidden/>
    <w:rsid w:val="00AF5F6B"/>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10</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218</cp:revision>
  <cp:lastPrinted>2011-10-19T21:14:00Z</cp:lastPrinted>
  <dcterms:created xsi:type="dcterms:W3CDTF">2011-10-23T20:22:00Z</dcterms:created>
  <dcterms:modified xsi:type="dcterms:W3CDTF">2011-10-29T19:29:00Z</dcterms:modified>
</cp:coreProperties>
</file>